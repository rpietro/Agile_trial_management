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95A3E" w14:textId="77777777" w:rsidR="0005135E" w:rsidRDefault="000B3A43" w:rsidP="00E73B44">
      <w:pPr>
        <w:shd w:val="clear" w:color="auto" w:fill="FFFFFF"/>
        <w:ind w:left="5760"/>
        <w:rPr>
          <w:rFonts w:ascii="Arial" w:eastAsia="Times New Roman" w:hAnsi="Arial" w:cs="Arial"/>
          <w:b/>
          <w:color w:val="222222"/>
          <w:sz w:val="36"/>
        </w:rPr>
        <w:pPrChange w:id="0" w:author="Ricardo Pietrobon" w:date="2014-03-26T07:17:00Z">
          <w:pPr>
            <w:shd w:val="clear" w:color="auto" w:fill="FFFFFF"/>
            <w:ind w:left="5760"/>
            <w:jc w:val="center"/>
          </w:pPr>
        </w:pPrChange>
      </w:pPr>
      <w:r>
        <w:rPr>
          <w:rFonts w:ascii="Arial" w:eastAsia="Times New Roman" w:hAnsi="Arial" w:cs="Arial"/>
          <w:b/>
          <w:color w:val="222222"/>
          <w:sz w:val="36"/>
        </w:rPr>
        <w:t xml:space="preserve">RNPC </w:t>
      </w:r>
      <w:proofErr w:type="spellStart"/>
      <w:r>
        <w:rPr>
          <w:rFonts w:ascii="Arial" w:eastAsia="Times New Roman" w:hAnsi="Arial" w:cs="Arial"/>
          <w:b/>
          <w:color w:val="222222"/>
          <w:sz w:val="36"/>
        </w:rPr>
        <w:t>Scale</w:t>
      </w:r>
      <w:proofErr w:type="spellEnd"/>
    </w:p>
    <w:p w14:paraId="78E7E02D" w14:textId="77777777" w:rsidR="0005135E" w:rsidRPr="0005135E" w:rsidRDefault="0005135E" w:rsidP="00E73B44">
      <w:pPr>
        <w:shd w:val="clear" w:color="auto" w:fill="FFFFFF"/>
        <w:rPr>
          <w:rFonts w:ascii="Arial" w:eastAsia="Times New Roman" w:hAnsi="Arial" w:cs="Arial"/>
          <w:b/>
          <w:color w:val="222222"/>
          <w:sz w:val="36"/>
        </w:rPr>
        <w:pPrChange w:id="1" w:author="Ricardo Pietrobon" w:date="2014-03-26T07:17:00Z">
          <w:pPr>
            <w:shd w:val="clear" w:color="auto" w:fill="FFFFFF"/>
            <w:jc w:val="right"/>
          </w:pPr>
        </w:pPrChange>
      </w:pPr>
    </w:p>
    <w:p w14:paraId="72900E83" w14:textId="77777777" w:rsidR="0005135E" w:rsidRDefault="0005135E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2" w:author="Ricardo Pietrobon" w:date="2014-03-26T07:17:00Z">
          <w:pPr>
            <w:shd w:val="clear" w:color="auto" w:fill="FFFFFF"/>
            <w:jc w:val="both"/>
          </w:pPr>
        </w:pPrChange>
      </w:pPr>
    </w:p>
    <w:p w14:paraId="1B89B4A6" w14:textId="77777777" w:rsidR="004E57DA" w:rsidRDefault="004E57DA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3" w:author="Ricardo Pietrobon" w:date="2014-03-26T07:17:00Z">
          <w:pPr>
            <w:shd w:val="clear" w:color="auto" w:fill="FFFFFF"/>
            <w:jc w:val="both"/>
          </w:pPr>
        </w:pPrChange>
      </w:pPr>
      <w:r w:rsidRPr="004E57DA">
        <w:rPr>
          <w:rFonts w:ascii="Arial" w:eastAsia="Times New Roman" w:hAnsi="Arial" w:cs="Arial"/>
          <w:b/>
          <w:color w:val="222222"/>
        </w:rPr>
        <w:t xml:space="preserve">### </w:t>
      </w:r>
      <w:r w:rsidR="003D7A6E">
        <w:rPr>
          <w:rFonts w:ascii="Arial" w:eastAsia="Times New Roman" w:hAnsi="Arial" w:cs="Arial"/>
          <w:b/>
          <w:color w:val="222222"/>
        </w:rPr>
        <w:t xml:space="preserve">Foco nos </w:t>
      </w:r>
      <w:commentRangeStart w:id="4"/>
      <w:proofErr w:type="spellStart"/>
      <w:r w:rsidR="003D7A6E">
        <w:rPr>
          <w:rFonts w:ascii="Arial" w:eastAsia="Times New Roman" w:hAnsi="Arial" w:cs="Arial"/>
          <w:b/>
          <w:color w:val="222222"/>
        </w:rPr>
        <w:t>Stakeholders</w:t>
      </w:r>
      <w:commentRangeEnd w:id="4"/>
      <w:proofErr w:type="spellEnd"/>
      <w:r w:rsidR="003D7A6E">
        <w:rPr>
          <w:rStyle w:val="CommentReference"/>
        </w:rPr>
        <w:commentReference w:id="4"/>
      </w:r>
    </w:p>
    <w:p w14:paraId="0CE3FDEE" w14:textId="77777777" w:rsidR="00BC6539" w:rsidRPr="004E57DA" w:rsidRDefault="00BC6539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5" w:author="Ricardo Pietrobon" w:date="2014-03-26T07:17:00Z">
          <w:pPr>
            <w:shd w:val="clear" w:color="auto" w:fill="FFFFFF"/>
            <w:jc w:val="both"/>
          </w:pPr>
        </w:pPrChange>
      </w:pPr>
    </w:p>
    <w:p w14:paraId="21913ABA" w14:textId="77777777" w:rsidR="004E57DA" w:rsidRPr="002D3004" w:rsidRDefault="004E57DA" w:rsidP="00E73B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  <w:pPrChange w:id="6" w:author="Ricardo Pietrobon" w:date="2014-03-26T07:17:00Z">
          <w:pPr>
            <w:pStyle w:val="ListParagraph"/>
            <w:numPr>
              <w:numId w:val="3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2D3004">
        <w:rPr>
          <w:rFonts w:ascii="Arial" w:eastAsia="Times New Roman" w:hAnsi="Arial" w:cs="Arial"/>
          <w:color w:val="222222"/>
        </w:rPr>
        <w:t>During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2D3004">
        <w:rPr>
          <w:rFonts w:ascii="Arial" w:eastAsia="Times New Roman" w:hAnsi="Arial" w:cs="Arial"/>
          <w:color w:val="222222"/>
        </w:rPr>
        <w:t>collection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our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main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focus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is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problems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clinical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research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coordinators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face </w:t>
      </w:r>
      <w:proofErr w:type="spellStart"/>
      <w:r w:rsidRPr="002D3004">
        <w:rPr>
          <w:rFonts w:ascii="Arial" w:eastAsia="Times New Roman" w:hAnsi="Arial" w:cs="Arial"/>
          <w:color w:val="222222"/>
        </w:rPr>
        <w:t>while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collecting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data.</w:t>
      </w:r>
    </w:p>
    <w:p w14:paraId="5B86ABF0" w14:textId="77777777" w:rsidR="0078357E" w:rsidRPr="002D3004" w:rsidRDefault="002D3004" w:rsidP="00E73B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7" w:author="Ricardo Pietrobon" w:date="2014-03-26T07:17:00Z">
          <w:pPr>
            <w:pStyle w:val="ListParagraph"/>
            <w:numPr>
              <w:numId w:val="3"/>
            </w:numPr>
            <w:shd w:val="clear" w:color="auto" w:fill="FFFFFF"/>
            <w:ind w:hanging="360"/>
            <w:jc w:val="both"/>
          </w:pPr>
        </w:pPrChange>
      </w:pPr>
      <w:r w:rsidRPr="002D3004">
        <w:rPr>
          <w:rFonts w:ascii="Arial" w:eastAsia="Times New Roman" w:hAnsi="Arial" w:cs="Arial"/>
          <w:color w:val="1F497D" w:themeColor="text2"/>
        </w:rPr>
        <w:t>O</w:t>
      </w:r>
      <w:r w:rsidR="0078357E" w:rsidRPr="002D3004">
        <w:rPr>
          <w:rFonts w:ascii="Arial" w:eastAsia="Times New Roman" w:hAnsi="Arial" w:cs="Arial"/>
          <w:color w:val="1F497D" w:themeColor="text2"/>
        </w:rPr>
        <w:t xml:space="preserve"> nosso foco principal é sobre os problemas </w:t>
      </w:r>
      <w:r w:rsidRPr="002D3004">
        <w:rPr>
          <w:rFonts w:ascii="Arial" w:eastAsia="Times New Roman" w:hAnsi="Arial" w:cs="Arial"/>
          <w:color w:val="1F497D" w:themeColor="text2"/>
        </w:rPr>
        <w:t xml:space="preserve">que os </w:t>
      </w:r>
      <w:r w:rsidR="0078357E" w:rsidRPr="002D3004">
        <w:rPr>
          <w:rFonts w:ascii="Arial" w:eastAsia="Times New Roman" w:hAnsi="Arial" w:cs="Arial"/>
          <w:color w:val="1F497D" w:themeColor="text2"/>
        </w:rPr>
        <w:t>coordenadores de pesquisa clínica enfrentam durante a coleta de dados.</w:t>
      </w:r>
    </w:p>
    <w:p w14:paraId="587F0322" w14:textId="77777777" w:rsidR="0078357E" w:rsidRDefault="0078357E" w:rsidP="00E73B44">
      <w:pPr>
        <w:shd w:val="clear" w:color="auto" w:fill="FFFFFF"/>
        <w:rPr>
          <w:rFonts w:ascii="Arial" w:eastAsia="Times New Roman" w:hAnsi="Arial" w:cs="Arial"/>
          <w:color w:val="222222"/>
        </w:rPr>
        <w:pPrChange w:id="8" w:author="Ricardo Pietrobon" w:date="2014-03-26T07:17:00Z">
          <w:pPr>
            <w:shd w:val="clear" w:color="auto" w:fill="FFFFFF"/>
            <w:jc w:val="both"/>
          </w:pPr>
        </w:pPrChange>
      </w:pPr>
    </w:p>
    <w:p w14:paraId="1BA80D3D" w14:textId="32CDF635" w:rsidR="004E57DA" w:rsidRPr="002D3004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9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2D3004">
        <w:rPr>
          <w:rFonts w:ascii="Arial" w:eastAsia="Times New Roman" w:hAnsi="Arial" w:cs="Arial"/>
          <w:color w:val="222222"/>
        </w:rPr>
        <w:t>During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2D3004">
        <w:rPr>
          <w:rFonts w:ascii="Arial" w:eastAsia="Times New Roman" w:hAnsi="Arial" w:cs="Arial"/>
          <w:color w:val="222222"/>
        </w:rPr>
        <w:t>collection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our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main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focus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is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following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orientation</w:t>
      </w:r>
      <w:proofErr w:type="spellEnd"/>
      <w:del w:id="10" w:author="Ricardo Pietrobon" w:date="2014-03-26T07:15:00Z">
        <w:r w:rsidRPr="002D3004" w:rsidDel="00E73B44">
          <w:rPr>
            <w:rFonts w:ascii="Arial" w:eastAsia="Times New Roman" w:hAnsi="Arial" w:cs="Arial"/>
            <w:color w:val="222222"/>
          </w:rPr>
          <w:delText>s</w:delText>
        </w:r>
      </w:del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provided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by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central </w:t>
      </w:r>
      <w:proofErr w:type="spellStart"/>
      <w:r w:rsidRPr="002D3004">
        <w:rPr>
          <w:rFonts w:ascii="Arial" w:eastAsia="Times New Roman" w:hAnsi="Arial" w:cs="Arial"/>
          <w:color w:val="222222"/>
        </w:rPr>
        <w:t>project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management </w:t>
      </w:r>
      <w:proofErr w:type="spellStart"/>
      <w:r w:rsidRPr="002D3004">
        <w:rPr>
          <w:rFonts w:ascii="Arial" w:eastAsia="Times New Roman" w:hAnsi="Arial" w:cs="Arial"/>
          <w:color w:val="222222"/>
        </w:rPr>
        <w:t>coordination</w:t>
      </w:r>
      <w:proofErr w:type="spellEnd"/>
      <w:r w:rsidRPr="002D3004">
        <w:rPr>
          <w:rFonts w:ascii="Arial" w:eastAsia="Times New Roman" w:hAnsi="Arial" w:cs="Arial"/>
          <w:color w:val="222222"/>
        </w:rPr>
        <w:t>.</w:t>
      </w:r>
    </w:p>
    <w:p w14:paraId="1910A77E" w14:textId="77777777" w:rsidR="002D3004" w:rsidRPr="002D3004" w:rsidRDefault="002D3004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1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2D3004">
        <w:rPr>
          <w:rFonts w:ascii="Arial" w:eastAsia="Times New Roman" w:hAnsi="Arial" w:cs="Arial"/>
          <w:color w:val="1F497D" w:themeColor="text2"/>
        </w:rPr>
        <w:t xml:space="preserve">Durante a coleta de dados o nosso foco principal é seguir as orientações fornecidas pela coordenação </w:t>
      </w:r>
      <w:r>
        <w:rPr>
          <w:rFonts w:ascii="Arial" w:eastAsia="Times New Roman" w:hAnsi="Arial" w:cs="Arial"/>
          <w:color w:val="1F497D" w:themeColor="text2"/>
        </w:rPr>
        <w:t>central</w:t>
      </w:r>
      <w:r w:rsidRPr="002D3004">
        <w:rPr>
          <w:rFonts w:ascii="Arial" w:eastAsia="Times New Roman" w:hAnsi="Arial" w:cs="Arial"/>
          <w:color w:val="1F497D" w:themeColor="text2"/>
        </w:rPr>
        <w:t xml:space="preserve"> do projeto.</w:t>
      </w:r>
    </w:p>
    <w:p w14:paraId="2EF64772" w14:textId="77777777" w:rsidR="002D3004" w:rsidRPr="002D3004" w:rsidRDefault="002D3004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12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391F9C82" w14:textId="77777777" w:rsidR="002D3004" w:rsidRPr="00BC6539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3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2D3004">
        <w:rPr>
          <w:rFonts w:ascii="Arial" w:eastAsia="Times New Roman" w:hAnsi="Arial" w:cs="Arial"/>
          <w:color w:val="222222"/>
        </w:rPr>
        <w:t>During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2D3004">
        <w:rPr>
          <w:rFonts w:ascii="Arial" w:eastAsia="Times New Roman" w:hAnsi="Arial" w:cs="Arial"/>
          <w:color w:val="222222"/>
        </w:rPr>
        <w:t>collection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our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main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focus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is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on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ensuring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that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Principal </w:t>
      </w:r>
      <w:proofErr w:type="spellStart"/>
      <w:r w:rsidRPr="002D3004">
        <w:rPr>
          <w:rFonts w:ascii="Arial" w:eastAsia="Times New Roman" w:hAnsi="Arial" w:cs="Arial"/>
          <w:color w:val="222222"/>
        </w:rPr>
        <w:t>Investigators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2D3004">
        <w:rPr>
          <w:rFonts w:ascii="Arial" w:eastAsia="Times New Roman" w:hAnsi="Arial" w:cs="Arial"/>
          <w:color w:val="222222"/>
        </w:rPr>
        <w:t>satisfied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with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way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the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trial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is</w:t>
      </w:r>
      <w:proofErr w:type="spellEnd"/>
      <w:r w:rsidRPr="002D300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D3004">
        <w:rPr>
          <w:rFonts w:ascii="Arial" w:eastAsia="Times New Roman" w:hAnsi="Arial" w:cs="Arial"/>
          <w:color w:val="222222"/>
        </w:rPr>
        <w:t>conducted</w:t>
      </w:r>
      <w:proofErr w:type="spellEnd"/>
    </w:p>
    <w:p w14:paraId="0CC3F4A2" w14:textId="15F663DB" w:rsidR="002D3004" w:rsidRPr="00BC6539" w:rsidRDefault="00BC6539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4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BC6539">
        <w:rPr>
          <w:rFonts w:ascii="Arial" w:eastAsia="Times New Roman" w:hAnsi="Arial" w:cs="Arial"/>
          <w:color w:val="1F497D" w:themeColor="text2"/>
        </w:rPr>
        <w:t xml:space="preserve">Durante a coleta de dados o nosso foco </w:t>
      </w:r>
      <w:r w:rsidR="00716514">
        <w:rPr>
          <w:rFonts w:ascii="Arial" w:eastAsia="Times New Roman" w:hAnsi="Arial" w:cs="Arial"/>
          <w:color w:val="1F497D" w:themeColor="text2"/>
        </w:rPr>
        <w:t>principal é a garantia de que o investigador principal</w:t>
      </w:r>
      <w:r w:rsidRPr="00BC6539">
        <w:rPr>
          <w:rFonts w:ascii="Arial" w:eastAsia="Times New Roman" w:hAnsi="Arial" w:cs="Arial"/>
          <w:color w:val="1F497D" w:themeColor="text2"/>
        </w:rPr>
        <w:t xml:space="preserve"> est</w:t>
      </w:r>
      <w:r w:rsidR="00716514">
        <w:rPr>
          <w:rFonts w:ascii="Arial" w:eastAsia="Times New Roman" w:hAnsi="Arial" w:cs="Arial"/>
          <w:color w:val="1F497D" w:themeColor="text2"/>
        </w:rPr>
        <w:t>á</w:t>
      </w:r>
      <w:r w:rsidRPr="00BC6539">
        <w:rPr>
          <w:rFonts w:ascii="Arial" w:eastAsia="Times New Roman" w:hAnsi="Arial" w:cs="Arial"/>
          <w:color w:val="1F497D" w:themeColor="text2"/>
        </w:rPr>
        <w:t xml:space="preserve"> sa</w:t>
      </w:r>
      <w:r w:rsidR="00716514">
        <w:rPr>
          <w:rFonts w:ascii="Arial" w:eastAsia="Times New Roman" w:hAnsi="Arial" w:cs="Arial"/>
          <w:color w:val="1F497D" w:themeColor="text2"/>
        </w:rPr>
        <w:t>tisfeito</w:t>
      </w:r>
      <w:r w:rsidRPr="00BC6539">
        <w:rPr>
          <w:rFonts w:ascii="Arial" w:eastAsia="Times New Roman" w:hAnsi="Arial" w:cs="Arial"/>
          <w:color w:val="1F497D" w:themeColor="text2"/>
        </w:rPr>
        <w:t xml:space="preserve"> com a forma </w:t>
      </w:r>
      <w:del w:id="15" w:author="Ricardo Pietrobon" w:date="2014-03-26T07:15:00Z">
        <w:r w:rsidR="00716514" w:rsidDel="00E73B44">
          <w:rPr>
            <w:rFonts w:ascii="Arial" w:eastAsia="Times New Roman" w:hAnsi="Arial" w:cs="Arial"/>
            <w:color w:val="1F497D" w:themeColor="text2"/>
          </w:rPr>
          <w:delText xml:space="preserve">que </w:delText>
        </w:r>
      </w:del>
      <w:ins w:id="16" w:author="Ricardo Pietrobon" w:date="2014-03-26T07:15:00Z">
        <w:r w:rsidR="00E73B44">
          <w:rPr>
            <w:rFonts w:ascii="Arial" w:eastAsia="Times New Roman" w:hAnsi="Arial" w:cs="Arial"/>
            <w:color w:val="1F497D" w:themeColor="text2"/>
          </w:rPr>
          <w:t xml:space="preserve">pela qual </w:t>
        </w:r>
      </w:ins>
      <w:r w:rsidR="00716514">
        <w:rPr>
          <w:rFonts w:ascii="Arial" w:eastAsia="Times New Roman" w:hAnsi="Arial" w:cs="Arial"/>
          <w:color w:val="1F497D" w:themeColor="text2"/>
        </w:rPr>
        <w:t>o estudo está sendo conduzido.</w:t>
      </w:r>
    </w:p>
    <w:p w14:paraId="548C9051" w14:textId="77777777" w:rsidR="00BC6539" w:rsidRPr="002D3004" w:rsidRDefault="00BC6539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17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34F2555E" w14:textId="30C612B1" w:rsidR="00F20643" w:rsidRPr="00F20643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F20643">
        <w:rPr>
          <w:rFonts w:ascii="Arial" w:eastAsia="Times New Roman" w:hAnsi="Arial" w:cs="Arial"/>
          <w:color w:val="222222"/>
        </w:rPr>
        <w:t>Clinical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research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coordinators</w:t>
      </w:r>
      <w:proofErr w:type="spellEnd"/>
      <w:ins w:id="19" w:author="Ricardo Pietrobon" w:date="2014-03-26T07:16:00Z">
        <w:r w:rsidR="00E73B44">
          <w:rPr>
            <w:rFonts w:ascii="Arial" w:eastAsia="Times New Roman" w:hAnsi="Arial" w:cs="Arial"/>
            <w:color w:val="222222"/>
          </w:rPr>
          <w:t xml:space="preserve">’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opinions</w:t>
        </w:r>
      </w:ins>
      <w:proofErr w:type="spellEnd"/>
      <w:r w:rsidRPr="00F20643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F20643">
        <w:rPr>
          <w:rFonts w:ascii="Arial" w:eastAsia="Times New Roman" w:hAnsi="Arial" w:cs="Arial"/>
          <w:color w:val="222222"/>
        </w:rPr>
        <w:t>constantly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heard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F20643">
        <w:rPr>
          <w:rFonts w:ascii="Arial" w:eastAsia="Times New Roman" w:hAnsi="Arial" w:cs="Arial"/>
          <w:color w:val="222222"/>
        </w:rPr>
        <w:t>relation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to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the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problems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they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F20643">
        <w:rPr>
          <w:rFonts w:ascii="Arial" w:eastAsia="Times New Roman" w:hAnsi="Arial" w:cs="Arial"/>
          <w:color w:val="222222"/>
        </w:rPr>
        <w:t>facing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on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F20643">
        <w:rPr>
          <w:rFonts w:ascii="Arial" w:eastAsia="Times New Roman" w:hAnsi="Arial" w:cs="Arial"/>
          <w:color w:val="222222"/>
        </w:rPr>
        <w:t>day-to-day</w:t>
      </w:r>
      <w:proofErr w:type="spellEnd"/>
      <w:r w:rsidRPr="00F2064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20643">
        <w:rPr>
          <w:rFonts w:ascii="Arial" w:eastAsia="Times New Roman" w:hAnsi="Arial" w:cs="Arial"/>
          <w:color w:val="222222"/>
        </w:rPr>
        <w:t>basis</w:t>
      </w:r>
      <w:proofErr w:type="spellEnd"/>
      <w:r w:rsidRPr="00F20643">
        <w:rPr>
          <w:rFonts w:ascii="Arial" w:eastAsia="Times New Roman" w:hAnsi="Arial" w:cs="Arial"/>
          <w:color w:val="222222"/>
        </w:rPr>
        <w:t>.</w:t>
      </w:r>
    </w:p>
    <w:p w14:paraId="15482B3F" w14:textId="11E7516E" w:rsidR="00F20643" w:rsidRPr="00F20643" w:rsidRDefault="00E73B44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20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ins w:id="21" w:author="Ricardo Pietrobon" w:date="2014-03-26T07:16:00Z">
        <w:r>
          <w:rPr>
            <w:rFonts w:ascii="Arial" w:eastAsia="Times New Roman" w:hAnsi="Arial" w:cs="Arial"/>
            <w:color w:val="1F497D" w:themeColor="text2"/>
          </w:rPr>
          <w:t>As opini</w:t>
        </w:r>
      </w:ins>
      <w:ins w:id="22" w:author="Ricardo Pietrobon" w:date="2014-03-26T07:17:00Z">
        <w:r>
          <w:rPr>
            <w:rFonts w:ascii="Arial" w:eastAsia="Times New Roman" w:hAnsi="Arial" w:cs="Arial"/>
            <w:color w:val="1F497D" w:themeColor="text2"/>
          </w:rPr>
          <w:t>ões d</w:t>
        </w:r>
      </w:ins>
      <w:del w:id="23" w:author="Ricardo Pietrobon" w:date="2014-03-26T07:17:00Z">
        <w:r w:rsidR="00C45ECA" w:rsidDel="00E73B44">
          <w:rPr>
            <w:rFonts w:ascii="Arial" w:eastAsia="Times New Roman" w:hAnsi="Arial" w:cs="Arial"/>
            <w:color w:val="1F497D" w:themeColor="text2"/>
          </w:rPr>
          <w:delText>O</w:delText>
        </w:r>
      </w:del>
      <w:ins w:id="24" w:author="Ricardo Pietrobon" w:date="2014-03-26T07:17:00Z">
        <w:r>
          <w:rPr>
            <w:rFonts w:ascii="Arial" w:eastAsia="Times New Roman" w:hAnsi="Arial" w:cs="Arial"/>
            <w:color w:val="1F497D" w:themeColor="text2"/>
          </w:rPr>
          <w:t>o</w:t>
        </w:r>
      </w:ins>
      <w:r w:rsidR="00C45ECA">
        <w:rPr>
          <w:rFonts w:ascii="Arial" w:eastAsia="Times New Roman" w:hAnsi="Arial" w:cs="Arial"/>
          <w:color w:val="1F497D" w:themeColor="text2"/>
        </w:rPr>
        <w:t>s c</w:t>
      </w:r>
      <w:r w:rsidR="00F20643" w:rsidRPr="00F20643">
        <w:rPr>
          <w:rFonts w:ascii="Arial" w:eastAsia="Times New Roman" w:hAnsi="Arial" w:cs="Arial"/>
          <w:color w:val="1F497D" w:themeColor="text2"/>
        </w:rPr>
        <w:t>oordenadores de pesquisa c</w:t>
      </w:r>
      <w:r w:rsidR="009C058A">
        <w:rPr>
          <w:rFonts w:ascii="Arial" w:eastAsia="Times New Roman" w:hAnsi="Arial" w:cs="Arial"/>
          <w:color w:val="1F497D" w:themeColor="text2"/>
        </w:rPr>
        <w:t>línica são constantemente ouvid</w:t>
      </w:r>
      <w:ins w:id="25" w:author="Ricardo Pietrobon" w:date="2014-03-26T07:17:00Z">
        <w:r>
          <w:rPr>
            <w:rFonts w:ascii="Arial" w:eastAsia="Times New Roman" w:hAnsi="Arial" w:cs="Arial"/>
            <w:color w:val="1F497D" w:themeColor="text2"/>
          </w:rPr>
          <w:t>a</w:t>
        </w:r>
      </w:ins>
      <w:del w:id="26" w:author="Ricardo Pietrobon" w:date="2014-03-26T07:17:00Z">
        <w:r w:rsidR="009C058A" w:rsidDel="00E73B44">
          <w:rPr>
            <w:rFonts w:ascii="Arial" w:eastAsia="Times New Roman" w:hAnsi="Arial" w:cs="Arial"/>
            <w:color w:val="1F497D" w:themeColor="text2"/>
          </w:rPr>
          <w:delText>o</w:delText>
        </w:r>
      </w:del>
      <w:r w:rsidR="00F20643" w:rsidRPr="00F20643">
        <w:rPr>
          <w:rFonts w:ascii="Arial" w:eastAsia="Times New Roman" w:hAnsi="Arial" w:cs="Arial"/>
          <w:color w:val="1F497D" w:themeColor="text2"/>
        </w:rPr>
        <w:t xml:space="preserve">s em relação aos problemas que </w:t>
      </w:r>
      <w:ins w:id="27" w:author="Ricardo Pietrobon" w:date="2014-03-26T07:17:00Z">
        <w:r>
          <w:rPr>
            <w:rFonts w:ascii="Arial" w:eastAsia="Times New Roman" w:hAnsi="Arial" w:cs="Arial"/>
            <w:color w:val="1F497D" w:themeColor="text2"/>
          </w:rPr>
          <w:t xml:space="preserve">eles </w:t>
        </w:r>
      </w:ins>
      <w:r w:rsidR="00F20643" w:rsidRPr="00F20643">
        <w:rPr>
          <w:rFonts w:ascii="Arial" w:eastAsia="Times New Roman" w:hAnsi="Arial" w:cs="Arial"/>
          <w:color w:val="1F497D" w:themeColor="text2"/>
        </w:rPr>
        <w:t>enfrentam no dia-a-dia.</w:t>
      </w:r>
    </w:p>
    <w:p w14:paraId="405D8746" w14:textId="77777777" w:rsidR="004E57DA" w:rsidRPr="004E57DA" w:rsidRDefault="004E57DA" w:rsidP="00E73B44">
      <w:pPr>
        <w:shd w:val="clear" w:color="auto" w:fill="FFFFFF"/>
        <w:rPr>
          <w:rFonts w:ascii="Arial" w:eastAsia="Times New Roman" w:hAnsi="Arial" w:cs="Arial"/>
          <w:color w:val="222222"/>
        </w:rPr>
        <w:pPrChange w:id="28" w:author="Ricardo Pietrobon" w:date="2014-03-26T07:17:00Z">
          <w:pPr>
            <w:shd w:val="clear" w:color="auto" w:fill="FFFFFF"/>
            <w:jc w:val="both"/>
          </w:pPr>
        </w:pPrChange>
      </w:pPr>
    </w:p>
    <w:p w14:paraId="5F1B5D52" w14:textId="77777777" w:rsidR="004E57DA" w:rsidRDefault="004E57DA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29" w:author="Ricardo Pietrobon" w:date="2014-03-26T07:17:00Z">
          <w:pPr>
            <w:shd w:val="clear" w:color="auto" w:fill="FFFFFF"/>
            <w:jc w:val="both"/>
          </w:pPr>
        </w:pPrChange>
      </w:pPr>
      <w:r w:rsidRPr="004E57DA">
        <w:rPr>
          <w:rFonts w:ascii="Arial" w:eastAsia="Times New Roman" w:hAnsi="Arial" w:cs="Arial"/>
          <w:b/>
          <w:color w:val="222222"/>
        </w:rPr>
        <w:t xml:space="preserve">### </w:t>
      </w:r>
      <w:proofErr w:type="spellStart"/>
      <w:r w:rsidRPr="004E57DA">
        <w:rPr>
          <w:rFonts w:ascii="Arial" w:eastAsia="Times New Roman" w:hAnsi="Arial" w:cs="Arial"/>
          <w:b/>
          <w:color w:val="222222"/>
        </w:rPr>
        <w:t>Adapting</w:t>
      </w:r>
      <w:proofErr w:type="spellEnd"/>
      <w:r w:rsidRPr="004E57DA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4E57DA">
        <w:rPr>
          <w:rFonts w:ascii="Arial" w:eastAsia="Times New Roman" w:hAnsi="Arial" w:cs="Arial"/>
          <w:b/>
          <w:color w:val="222222"/>
        </w:rPr>
        <w:t>Cycles</w:t>
      </w:r>
      <w:proofErr w:type="spellEnd"/>
    </w:p>
    <w:p w14:paraId="65792D24" w14:textId="77777777" w:rsidR="00F20643" w:rsidRPr="004E57DA" w:rsidRDefault="00F20643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30" w:author="Ricardo Pietrobon" w:date="2014-03-26T07:17:00Z">
          <w:pPr>
            <w:shd w:val="clear" w:color="auto" w:fill="FFFFFF"/>
            <w:jc w:val="both"/>
          </w:pPr>
        </w:pPrChange>
      </w:pPr>
    </w:p>
    <w:p w14:paraId="37D80B46" w14:textId="779624B7" w:rsidR="004E57DA" w:rsidRPr="00694C1E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31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694C1E">
        <w:rPr>
          <w:rFonts w:ascii="Arial" w:eastAsia="Times New Roman" w:hAnsi="Arial" w:cs="Arial"/>
          <w:color w:val="222222"/>
        </w:rPr>
        <w:t>We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694C1E">
        <w:rPr>
          <w:rFonts w:ascii="Arial" w:eastAsia="Times New Roman" w:hAnsi="Arial" w:cs="Arial"/>
          <w:color w:val="222222"/>
        </w:rPr>
        <w:t>constantly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making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changes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del w:id="32" w:author="Ricardo Pietrobon" w:date="2014-03-26T07:17:00Z">
        <w:r w:rsidRPr="00694C1E" w:rsidDel="00E73B44">
          <w:rPr>
            <w:rFonts w:ascii="Arial" w:eastAsia="Times New Roman" w:hAnsi="Arial" w:cs="Arial"/>
            <w:color w:val="222222"/>
          </w:rPr>
          <w:delText xml:space="preserve">in </w:delText>
        </w:r>
      </w:del>
      <w:proofErr w:type="spellStart"/>
      <w:ins w:id="33" w:author="Ricardo Pietrobon" w:date="2014-03-26T07:17:00Z">
        <w:r w:rsidR="00E73B44">
          <w:rPr>
            <w:rFonts w:ascii="Arial" w:eastAsia="Times New Roman" w:hAnsi="Arial" w:cs="Arial"/>
            <w:color w:val="222222"/>
          </w:rPr>
          <w:t>to</w:t>
        </w:r>
        <w:proofErr w:type="spellEnd"/>
        <w:r w:rsidR="00E73B44" w:rsidRPr="00694C1E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694C1E">
        <w:rPr>
          <w:rFonts w:ascii="Arial" w:eastAsia="Times New Roman" w:hAnsi="Arial" w:cs="Arial"/>
          <w:color w:val="222222"/>
        </w:rPr>
        <w:t>our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processes </w:t>
      </w:r>
      <w:proofErr w:type="spellStart"/>
      <w:r w:rsidRPr="00694C1E">
        <w:rPr>
          <w:rFonts w:ascii="Arial" w:eastAsia="Times New Roman" w:hAnsi="Arial" w:cs="Arial"/>
          <w:color w:val="222222"/>
        </w:rPr>
        <w:t>to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ensure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ins w:id="34" w:author="Ricardo Pietrobon" w:date="2014-03-26T07:17:00Z">
        <w:r w:rsidR="00E73B44">
          <w:rPr>
            <w:rFonts w:ascii="Arial" w:eastAsia="Times New Roman" w:hAnsi="Arial" w:cs="Arial"/>
            <w:color w:val="222222"/>
          </w:rPr>
          <w:t>that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</w:ins>
      <w:r w:rsidRPr="00694C1E">
        <w:rPr>
          <w:rFonts w:ascii="Arial" w:eastAsia="Times New Roman" w:hAnsi="Arial" w:cs="Arial"/>
          <w:color w:val="222222"/>
        </w:rPr>
        <w:t xml:space="preserve">new </w:t>
      </w:r>
      <w:proofErr w:type="spellStart"/>
      <w:r w:rsidRPr="00694C1E">
        <w:rPr>
          <w:rFonts w:ascii="Arial" w:eastAsia="Times New Roman" w:hAnsi="Arial" w:cs="Arial"/>
          <w:color w:val="222222"/>
        </w:rPr>
        <w:t>barriers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ins w:id="35" w:author="Ricardo Pietrobon" w:date="2014-03-26T07:17:00Z">
        <w:r w:rsidR="00E73B44">
          <w:rPr>
            <w:rFonts w:ascii="Arial" w:eastAsia="Times New Roman" w:hAnsi="Arial" w:cs="Arial"/>
            <w:color w:val="222222"/>
          </w:rPr>
          <w:t xml:space="preserve">do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not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</w:ins>
      <w:del w:id="36" w:author="Ricardo Pietrobon" w:date="2014-03-26T07:17:00Z">
        <w:r w:rsidRPr="00694C1E" w:rsidDel="00E73B44">
          <w:rPr>
            <w:rFonts w:ascii="Arial" w:eastAsia="Times New Roman" w:hAnsi="Arial" w:cs="Arial"/>
            <w:color w:val="222222"/>
          </w:rPr>
          <w:delText xml:space="preserve">cannot </w:delText>
        </w:r>
      </w:del>
      <w:r w:rsidRPr="00694C1E">
        <w:rPr>
          <w:rFonts w:ascii="Arial" w:eastAsia="Times New Roman" w:hAnsi="Arial" w:cs="Arial"/>
          <w:color w:val="222222"/>
        </w:rPr>
        <w:t xml:space="preserve">stand in </w:t>
      </w:r>
      <w:proofErr w:type="spellStart"/>
      <w:r w:rsidRPr="00694C1E">
        <w:rPr>
          <w:rFonts w:ascii="Arial" w:eastAsia="Times New Roman" w:hAnsi="Arial" w:cs="Arial"/>
          <w:color w:val="222222"/>
        </w:rPr>
        <w:t>the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way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of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completing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the</w:t>
      </w:r>
      <w:proofErr w:type="spellEnd"/>
      <w:r w:rsidRPr="00694C1E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94C1E">
        <w:rPr>
          <w:rFonts w:ascii="Arial" w:eastAsia="Times New Roman" w:hAnsi="Arial" w:cs="Arial"/>
          <w:color w:val="222222"/>
        </w:rPr>
        <w:t>trial</w:t>
      </w:r>
      <w:proofErr w:type="spellEnd"/>
      <w:r w:rsidRPr="00694C1E">
        <w:rPr>
          <w:rFonts w:ascii="Arial" w:eastAsia="Times New Roman" w:hAnsi="Arial" w:cs="Arial"/>
          <w:color w:val="222222"/>
        </w:rPr>
        <w:t> </w:t>
      </w:r>
    </w:p>
    <w:p w14:paraId="33DA779C" w14:textId="5118F446" w:rsidR="00694C1E" w:rsidRPr="00694C1E" w:rsidRDefault="00694C1E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37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694C1E">
        <w:rPr>
          <w:rFonts w:ascii="Arial" w:eastAsia="Times New Roman" w:hAnsi="Arial" w:cs="Arial"/>
          <w:color w:val="1F497D" w:themeColor="text2"/>
        </w:rPr>
        <w:t xml:space="preserve">Estamos constantemente </w:t>
      </w:r>
      <w:r w:rsidR="00A45B33">
        <w:rPr>
          <w:rFonts w:ascii="Arial" w:eastAsia="Times New Roman" w:hAnsi="Arial" w:cs="Arial"/>
          <w:color w:val="1F497D" w:themeColor="text2"/>
        </w:rPr>
        <w:t>fazendo</w:t>
      </w:r>
      <w:r w:rsidRPr="00694C1E">
        <w:rPr>
          <w:rFonts w:ascii="Arial" w:eastAsia="Times New Roman" w:hAnsi="Arial" w:cs="Arial"/>
          <w:color w:val="1F497D" w:themeColor="text2"/>
        </w:rPr>
        <w:t xml:space="preserve"> mudanças em nossos processos para garantir </w:t>
      </w:r>
      <w:r w:rsidR="00A45B33">
        <w:rPr>
          <w:rFonts w:ascii="Arial" w:eastAsia="Times New Roman" w:hAnsi="Arial" w:cs="Arial"/>
          <w:color w:val="1F497D" w:themeColor="text2"/>
        </w:rPr>
        <w:t xml:space="preserve">que </w:t>
      </w:r>
      <w:r w:rsidRPr="00694C1E">
        <w:rPr>
          <w:rFonts w:ascii="Arial" w:eastAsia="Times New Roman" w:hAnsi="Arial" w:cs="Arial"/>
          <w:color w:val="1F497D" w:themeColor="text2"/>
        </w:rPr>
        <w:t xml:space="preserve">novas barreiras </w:t>
      </w:r>
      <w:r w:rsidR="00A45B33">
        <w:rPr>
          <w:rFonts w:ascii="Arial" w:eastAsia="Times New Roman" w:hAnsi="Arial" w:cs="Arial"/>
          <w:color w:val="1F497D" w:themeColor="text2"/>
        </w:rPr>
        <w:t>impeçam</w:t>
      </w:r>
      <w:r w:rsidRPr="00694C1E">
        <w:rPr>
          <w:rFonts w:ascii="Arial" w:eastAsia="Times New Roman" w:hAnsi="Arial" w:cs="Arial"/>
          <w:color w:val="1F497D" w:themeColor="text2"/>
        </w:rPr>
        <w:t xml:space="preserve"> </w:t>
      </w:r>
      <w:r w:rsidR="00A45B33">
        <w:rPr>
          <w:rFonts w:ascii="Arial" w:eastAsia="Times New Roman" w:hAnsi="Arial" w:cs="Arial"/>
          <w:color w:val="1F497D" w:themeColor="text2"/>
        </w:rPr>
        <w:t>a conclusão de um estudo.</w:t>
      </w:r>
    </w:p>
    <w:p w14:paraId="313B7282" w14:textId="77777777" w:rsidR="00694C1E" w:rsidRPr="00694C1E" w:rsidRDefault="00694C1E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38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519D9F36" w14:textId="21421632" w:rsidR="005F0E7C" w:rsidRPr="005F0E7C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39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5F0E7C">
        <w:rPr>
          <w:rFonts w:ascii="Arial" w:eastAsia="Times New Roman" w:hAnsi="Arial" w:cs="Arial"/>
          <w:color w:val="222222"/>
        </w:rPr>
        <w:t>We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rarely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make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any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changes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to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the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way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our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data </w:t>
      </w:r>
      <w:proofErr w:type="spellStart"/>
      <w:r w:rsidRPr="005F0E7C">
        <w:rPr>
          <w:rFonts w:ascii="Arial" w:eastAsia="Times New Roman" w:hAnsi="Arial" w:cs="Arial"/>
          <w:color w:val="222222"/>
        </w:rPr>
        <w:t>collection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is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F0E7C">
        <w:rPr>
          <w:rFonts w:ascii="Arial" w:eastAsia="Times New Roman" w:hAnsi="Arial" w:cs="Arial"/>
          <w:color w:val="222222"/>
        </w:rPr>
        <w:t>conducted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F0E7C">
        <w:rPr>
          <w:rFonts w:ascii="Arial" w:eastAsia="Times New Roman" w:hAnsi="Arial" w:cs="Arial"/>
          <w:color w:val="222222"/>
        </w:rPr>
        <w:t>unless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central </w:t>
      </w:r>
      <w:proofErr w:type="spellStart"/>
      <w:r w:rsidRPr="005F0E7C">
        <w:rPr>
          <w:rFonts w:ascii="Arial" w:eastAsia="Times New Roman" w:hAnsi="Arial" w:cs="Arial"/>
          <w:color w:val="222222"/>
        </w:rPr>
        <w:t>project</w:t>
      </w:r>
      <w:proofErr w:type="spellEnd"/>
      <w:r w:rsidRPr="005F0E7C">
        <w:rPr>
          <w:rFonts w:ascii="Arial" w:eastAsia="Times New Roman" w:hAnsi="Arial" w:cs="Arial"/>
          <w:color w:val="222222"/>
        </w:rPr>
        <w:t xml:space="preserve"> management </w:t>
      </w:r>
      <w:proofErr w:type="spellStart"/>
      <w:ins w:id="40" w:author="Ricardo Pietrobon" w:date="2014-03-26T07:18:00Z">
        <w:r w:rsidR="00E73B44">
          <w:rPr>
            <w:rFonts w:ascii="Arial" w:eastAsia="Times New Roman" w:hAnsi="Arial" w:cs="Arial"/>
            <w:color w:val="222222"/>
          </w:rPr>
          <w:t>makes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a top-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down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5F0E7C">
        <w:rPr>
          <w:rFonts w:ascii="Arial" w:eastAsia="Times New Roman" w:hAnsi="Arial" w:cs="Arial"/>
          <w:color w:val="222222"/>
        </w:rPr>
        <w:t>determin</w:t>
      </w:r>
      <w:ins w:id="41" w:author="Ricardo Pietrobon" w:date="2014-03-26T07:18:00Z">
        <w:r w:rsidR="00E73B44">
          <w:rPr>
            <w:rFonts w:ascii="Arial" w:eastAsia="Times New Roman" w:hAnsi="Arial" w:cs="Arial"/>
            <w:color w:val="222222"/>
          </w:rPr>
          <w:t>ation</w:t>
        </w:r>
      </w:ins>
      <w:proofErr w:type="spellEnd"/>
      <w:del w:id="42" w:author="Ricardo Pietrobon" w:date="2014-03-26T07:18:00Z">
        <w:r w:rsidRPr="005F0E7C" w:rsidDel="00E73B44">
          <w:rPr>
            <w:rFonts w:ascii="Arial" w:eastAsia="Times New Roman" w:hAnsi="Arial" w:cs="Arial"/>
            <w:color w:val="222222"/>
          </w:rPr>
          <w:delText>es it centrally</w:delText>
        </w:r>
      </w:del>
    </w:p>
    <w:p w14:paraId="62524B38" w14:textId="2D45235F" w:rsidR="005F0E7C" w:rsidRDefault="005F0E7C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43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>
        <w:rPr>
          <w:rFonts w:ascii="Arial" w:eastAsia="Times New Roman" w:hAnsi="Arial" w:cs="Arial"/>
          <w:color w:val="1F497D" w:themeColor="text2"/>
        </w:rPr>
        <w:t>Nós raramente fazemos</w:t>
      </w:r>
      <w:r w:rsidRPr="005F0E7C">
        <w:rPr>
          <w:rFonts w:ascii="Arial" w:eastAsia="Times New Roman" w:hAnsi="Arial" w:cs="Arial"/>
          <w:color w:val="1F497D" w:themeColor="text2"/>
        </w:rPr>
        <w:t xml:space="preserve"> quaisquer alterações à forma como a nossa coleta de dados é realizada, a menos que </w:t>
      </w:r>
      <w:r w:rsidR="00267508">
        <w:rPr>
          <w:rFonts w:ascii="Arial" w:eastAsia="Times New Roman" w:hAnsi="Arial" w:cs="Arial"/>
          <w:color w:val="1F497D" w:themeColor="text2"/>
        </w:rPr>
        <w:t>o coordenador central</w:t>
      </w:r>
      <w:r w:rsidRPr="005F0E7C">
        <w:rPr>
          <w:rFonts w:ascii="Arial" w:eastAsia="Times New Roman" w:hAnsi="Arial" w:cs="Arial"/>
          <w:color w:val="1F497D" w:themeColor="text2"/>
        </w:rPr>
        <w:t xml:space="preserve"> </w:t>
      </w:r>
      <w:r w:rsidR="00267508">
        <w:rPr>
          <w:rFonts w:ascii="Arial" w:eastAsia="Times New Roman" w:hAnsi="Arial" w:cs="Arial"/>
          <w:color w:val="1F497D" w:themeColor="text2"/>
        </w:rPr>
        <w:t xml:space="preserve">do estudo </w:t>
      </w:r>
      <w:r w:rsidRPr="005F0E7C">
        <w:rPr>
          <w:rFonts w:ascii="Arial" w:eastAsia="Times New Roman" w:hAnsi="Arial" w:cs="Arial"/>
          <w:color w:val="1F497D" w:themeColor="text2"/>
        </w:rPr>
        <w:t>determin</w:t>
      </w:r>
      <w:r w:rsidR="00267508">
        <w:rPr>
          <w:rFonts w:ascii="Arial" w:eastAsia="Times New Roman" w:hAnsi="Arial" w:cs="Arial"/>
          <w:color w:val="1F497D" w:themeColor="text2"/>
        </w:rPr>
        <w:t>e.</w:t>
      </w:r>
    </w:p>
    <w:p w14:paraId="449109B3" w14:textId="77777777" w:rsidR="005F0E7C" w:rsidRPr="005F0E7C" w:rsidRDefault="005F0E7C" w:rsidP="00E73B44">
      <w:pPr>
        <w:shd w:val="clear" w:color="auto" w:fill="FFFFFF"/>
        <w:rPr>
          <w:rFonts w:ascii="Arial" w:eastAsia="Times New Roman" w:hAnsi="Arial" w:cs="Arial"/>
          <w:color w:val="1F497D" w:themeColor="text2"/>
        </w:rPr>
        <w:pPrChange w:id="44" w:author="Ricardo Pietrobon" w:date="2014-03-26T07:17:00Z">
          <w:pPr>
            <w:shd w:val="clear" w:color="auto" w:fill="FFFFFF"/>
            <w:jc w:val="both"/>
          </w:pPr>
        </w:pPrChange>
      </w:pPr>
    </w:p>
    <w:p w14:paraId="02E29682" w14:textId="506AD179" w:rsidR="009C4C83" w:rsidRPr="009C4C83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45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9C4C83">
        <w:rPr>
          <w:rFonts w:ascii="Arial" w:eastAsia="Times New Roman" w:hAnsi="Arial" w:cs="Arial"/>
          <w:color w:val="222222"/>
        </w:rPr>
        <w:t>Every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new </w:t>
      </w:r>
      <w:proofErr w:type="spellStart"/>
      <w:r w:rsidRPr="009C4C83">
        <w:rPr>
          <w:rFonts w:ascii="Arial" w:eastAsia="Times New Roman" w:hAnsi="Arial" w:cs="Arial"/>
          <w:color w:val="222222"/>
        </w:rPr>
        <w:t>problem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9C4C83">
        <w:rPr>
          <w:rFonts w:ascii="Arial" w:eastAsia="Times New Roman" w:hAnsi="Arial" w:cs="Arial"/>
          <w:color w:val="222222"/>
        </w:rPr>
        <w:t>the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trial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generates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an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immediate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reaction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so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that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we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can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constantly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adapt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our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processes </w:t>
      </w:r>
      <w:proofErr w:type="spellStart"/>
      <w:r w:rsidRPr="009C4C83">
        <w:rPr>
          <w:rFonts w:ascii="Arial" w:eastAsia="Times New Roman" w:hAnsi="Arial" w:cs="Arial"/>
          <w:color w:val="222222"/>
        </w:rPr>
        <w:t>to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better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function</w:t>
      </w:r>
      <w:proofErr w:type="spellEnd"/>
      <w:ins w:id="46" w:author="Ricardo Pietrobon" w:date="2014-03-26T07:19:00Z">
        <w:r w:rsidR="00E73B44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at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the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local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level</w:t>
        </w:r>
      </w:ins>
      <w:proofErr w:type="spellEnd"/>
    </w:p>
    <w:p w14:paraId="270726CF" w14:textId="2CF2E041" w:rsidR="009C4C83" w:rsidRPr="009C4C83" w:rsidRDefault="009C4C83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47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9C4C83">
        <w:rPr>
          <w:rFonts w:ascii="Arial" w:eastAsia="Times New Roman" w:hAnsi="Arial" w:cs="Arial"/>
          <w:color w:val="1F497D" w:themeColor="text2"/>
        </w:rPr>
        <w:t xml:space="preserve">Cada novo problema no </w:t>
      </w:r>
      <w:r>
        <w:rPr>
          <w:rFonts w:ascii="Arial" w:eastAsia="Times New Roman" w:hAnsi="Arial" w:cs="Arial"/>
          <w:color w:val="1F497D" w:themeColor="text2"/>
        </w:rPr>
        <w:t>estudo</w:t>
      </w:r>
      <w:r w:rsidRPr="009C4C83">
        <w:rPr>
          <w:rFonts w:ascii="Arial" w:eastAsia="Times New Roman" w:hAnsi="Arial" w:cs="Arial"/>
          <w:color w:val="1F497D" w:themeColor="text2"/>
        </w:rPr>
        <w:t xml:space="preserve"> gera uma reação imediata para que possamos constantemente adaptar nossos processos para </w:t>
      </w:r>
      <w:r>
        <w:rPr>
          <w:rFonts w:ascii="Arial" w:eastAsia="Times New Roman" w:hAnsi="Arial" w:cs="Arial"/>
          <w:color w:val="1F497D" w:themeColor="text2"/>
        </w:rPr>
        <w:t xml:space="preserve">uma </w:t>
      </w:r>
      <w:r w:rsidRPr="009C4C83">
        <w:rPr>
          <w:rFonts w:ascii="Arial" w:eastAsia="Times New Roman" w:hAnsi="Arial" w:cs="Arial"/>
          <w:color w:val="1F497D" w:themeColor="text2"/>
        </w:rPr>
        <w:t>melhor fun</w:t>
      </w:r>
      <w:ins w:id="48" w:author="Ricardo Pietrobon" w:date="2014-03-26T07:19:00Z">
        <w:r w:rsidR="00E73B44">
          <w:rPr>
            <w:rFonts w:ascii="Arial" w:eastAsia="Times New Roman" w:hAnsi="Arial" w:cs="Arial"/>
            <w:color w:val="1F497D" w:themeColor="text2"/>
          </w:rPr>
          <w:t>cionamento local</w:t>
        </w:r>
      </w:ins>
      <w:del w:id="49" w:author="Ricardo Pietrobon" w:date="2014-03-26T07:19:00Z">
        <w:r w:rsidRPr="009C4C83" w:rsidDel="00E73B44">
          <w:rPr>
            <w:rFonts w:ascii="Arial" w:eastAsia="Times New Roman" w:hAnsi="Arial" w:cs="Arial"/>
            <w:color w:val="1F497D" w:themeColor="text2"/>
          </w:rPr>
          <w:delText>ção</w:delText>
        </w:r>
        <w:r w:rsidDel="00E73B44">
          <w:rPr>
            <w:rFonts w:ascii="Arial" w:eastAsia="Times New Roman" w:hAnsi="Arial" w:cs="Arial"/>
            <w:color w:val="1F497D" w:themeColor="text2"/>
          </w:rPr>
          <w:delText>.</w:delText>
        </w:r>
      </w:del>
    </w:p>
    <w:p w14:paraId="755BB85D" w14:textId="77777777" w:rsidR="009C4C83" w:rsidRPr="009C4C83" w:rsidRDefault="009C4C83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50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77E1C5D3" w14:textId="3BF43E9D" w:rsidR="004E57DA" w:rsidRPr="009C4C83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51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9C4C83">
        <w:rPr>
          <w:rFonts w:ascii="Arial" w:eastAsia="Times New Roman" w:hAnsi="Arial" w:cs="Arial"/>
          <w:color w:val="222222"/>
        </w:rPr>
        <w:lastRenderedPageBreak/>
        <w:t>Our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processes </w:t>
      </w:r>
      <w:del w:id="52" w:author="Ricardo Pietrobon" w:date="2014-03-26T07:19:00Z">
        <w:r w:rsidRPr="009C4C83" w:rsidDel="00E73B44">
          <w:rPr>
            <w:rFonts w:ascii="Arial" w:eastAsia="Times New Roman" w:hAnsi="Arial" w:cs="Arial"/>
            <w:color w:val="222222"/>
          </w:rPr>
          <w:delText xml:space="preserve">to </w:delText>
        </w:r>
      </w:del>
      <w:ins w:id="53" w:author="Ricardo Pietrobon" w:date="2014-03-26T07:19:00Z">
        <w:r w:rsidR="00E73B44">
          <w:rPr>
            <w:rFonts w:ascii="Arial" w:eastAsia="Times New Roman" w:hAnsi="Arial" w:cs="Arial"/>
            <w:color w:val="222222"/>
          </w:rPr>
          <w:t>in</w:t>
        </w:r>
        <w:r w:rsidR="00E73B44" w:rsidRPr="009C4C83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9C4C83">
        <w:rPr>
          <w:rFonts w:ascii="Arial" w:eastAsia="Times New Roman" w:hAnsi="Arial" w:cs="Arial"/>
          <w:color w:val="222222"/>
        </w:rPr>
        <w:t>run</w:t>
      </w:r>
      <w:ins w:id="54" w:author="Ricardo Pietrobon" w:date="2014-03-26T07:19:00Z">
        <w:r w:rsidR="00E73B44">
          <w:rPr>
            <w:rFonts w:ascii="Arial" w:eastAsia="Times New Roman" w:hAnsi="Arial" w:cs="Arial"/>
            <w:color w:val="222222"/>
          </w:rPr>
          <w:t>ning</w:t>
        </w:r>
      </w:ins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the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trial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follow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9C4C83">
        <w:rPr>
          <w:rFonts w:ascii="Arial" w:eastAsia="Times New Roman" w:hAnsi="Arial" w:cs="Arial"/>
          <w:color w:val="222222"/>
        </w:rPr>
        <w:t>very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stable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process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9C4C83">
        <w:rPr>
          <w:rFonts w:ascii="Arial" w:eastAsia="Times New Roman" w:hAnsi="Arial" w:cs="Arial"/>
          <w:color w:val="222222"/>
        </w:rPr>
        <w:t>which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is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not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changed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even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if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we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face </w:t>
      </w:r>
      <w:del w:id="55" w:author="Ricardo Pietrobon" w:date="2014-03-26T07:19:00Z">
        <w:r w:rsidRPr="009C4C83" w:rsidDel="00E73B44">
          <w:rPr>
            <w:rFonts w:ascii="Arial" w:eastAsia="Times New Roman" w:hAnsi="Arial" w:cs="Arial"/>
            <w:color w:val="222222"/>
          </w:rPr>
          <w:delText xml:space="preserve">any </w:delText>
        </w:r>
      </w:del>
      <w:proofErr w:type="spellStart"/>
      <w:r w:rsidRPr="009C4C83">
        <w:rPr>
          <w:rFonts w:ascii="Arial" w:eastAsia="Times New Roman" w:hAnsi="Arial" w:cs="Arial"/>
          <w:color w:val="222222"/>
        </w:rPr>
        <w:t>problems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C4C83">
        <w:rPr>
          <w:rFonts w:ascii="Arial" w:eastAsia="Times New Roman" w:hAnsi="Arial" w:cs="Arial"/>
          <w:color w:val="222222"/>
        </w:rPr>
        <w:t>during</w:t>
      </w:r>
      <w:proofErr w:type="spellEnd"/>
      <w:r w:rsidRPr="009C4C83">
        <w:rPr>
          <w:rFonts w:ascii="Arial" w:eastAsia="Times New Roman" w:hAnsi="Arial" w:cs="Arial"/>
          <w:color w:val="222222"/>
        </w:rPr>
        <w:t xml:space="preserve"> </w:t>
      </w:r>
      <w:del w:id="56" w:author="Ricardo Pietrobon" w:date="2014-03-26T07:19:00Z">
        <w:r w:rsidRPr="009C4C83" w:rsidDel="00E73B44">
          <w:rPr>
            <w:rFonts w:ascii="Arial" w:eastAsia="Times New Roman" w:hAnsi="Arial" w:cs="Arial"/>
            <w:color w:val="222222"/>
          </w:rPr>
          <w:delText xml:space="preserve">trial </w:delText>
        </w:r>
      </w:del>
      <w:ins w:id="57" w:author="Ricardo Pietrobon" w:date="2014-03-26T07:19:00Z">
        <w:r w:rsidR="00E73B44" w:rsidRPr="009C4C83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9C4C83">
        <w:rPr>
          <w:rFonts w:ascii="Arial" w:eastAsia="Times New Roman" w:hAnsi="Arial" w:cs="Arial"/>
          <w:color w:val="222222"/>
        </w:rPr>
        <w:t>execution</w:t>
      </w:r>
      <w:proofErr w:type="spellEnd"/>
    </w:p>
    <w:p w14:paraId="41C765E2" w14:textId="45A3270F" w:rsidR="009C4C83" w:rsidRDefault="009C4C83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5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9C4C83">
        <w:rPr>
          <w:rFonts w:ascii="Arial" w:eastAsia="Times New Roman" w:hAnsi="Arial" w:cs="Arial"/>
          <w:color w:val="1F497D" w:themeColor="text2"/>
        </w:rPr>
        <w:t xml:space="preserve">Nossos processos para executar o </w:t>
      </w:r>
      <w:r>
        <w:rPr>
          <w:rFonts w:ascii="Arial" w:eastAsia="Times New Roman" w:hAnsi="Arial" w:cs="Arial"/>
          <w:color w:val="1F497D" w:themeColor="text2"/>
        </w:rPr>
        <w:t>estudo seguem</w:t>
      </w:r>
      <w:r w:rsidRPr="009C4C83">
        <w:rPr>
          <w:rFonts w:ascii="Arial" w:eastAsia="Times New Roman" w:hAnsi="Arial" w:cs="Arial"/>
          <w:color w:val="1F497D" w:themeColor="text2"/>
        </w:rPr>
        <w:t xml:space="preserve"> um processo muito estável, que não é alterado mesmo </w:t>
      </w:r>
      <w:r w:rsidR="00D15D41">
        <w:rPr>
          <w:rFonts w:ascii="Arial" w:eastAsia="Times New Roman" w:hAnsi="Arial" w:cs="Arial"/>
          <w:color w:val="1F497D" w:themeColor="text2"/>
        </w:rPr>
        <w:t>se</w:t>
      </w:r>
      <w:r w:rsidRPr="009C4C83">
        <w:rPr>
          <w:rFonts w:ascii="Arial" w:eastAsia="Times New Roman" w:hAnsi="Arial" w:cs="Arial"/>
          <w:color w:val="1F497D" w:themeColor="text2"/>
        </w:rPr>
        <w:t xml:space="preserve"> enfrentar</w:t>
      </w:r>
      <w:r w:rsidR="00D15D41">
        <w:rPr>
          <w:rFonts w:ascii="Arial" w:eastAsia="Times New Roman" w:hAnsi="Arial" w:cs="Arial"/>
          <w:color w:val="1F497D" w:themeColor="text2"/>
        </w:rPr>
        <w:t xml:space="preserve">mos </w:t>
      </w:r>
      <w:r w:rsidRPr="009C4C83">
        <w:rPr>
          <w:rFonts w:ascii="Arial" w:eastAsia="Times New Roman" w:hAnsi="Arial" w:cs="Arial"/>
          <w:color w:val="1F497D" w:themeColor="text2"/>
        </w:rPr>
        <w:t xml:space="preserve">problemas durante a execução do </w:t>
      </w:r>
      <w:r w:rsidR="00D15D41">
        <w:rPr>
          <w:rFonts w:ascii="Arial" w:eastAsia="Times New Roman" w:hAnsi="Arial" w:cs="Arial"/>
          <w:color w:val="1F497D" w:themeColor="text2"/>
        </w:rPr>
        <w:t>estudo.</w:t>
      </w:r>
    </w:p>
    <w:p w14:paraId="38B4C2E2" w14:textId="77777777" w:rsidR="009C4C83" w:rsidRPr="009C4C83" w:rsidRDefault="009C4C83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59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2B6F1AE0" w14:textId="60D98860" w:rsidR="004E57DA" w:rsidRPr="00D15D41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60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D15D41">
        <w:rPr>
          <w:rFonts w:ascii="Arial" w:eastAsia="Times New Roman" w:hAnsi="Arial" w:cs="Arial"/>
          <w:color w:val="222222"/>
        </w:rPr>
        <w:t>Once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the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team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has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developed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D15D41">
        <w:rPr>
          <w:rFonts w:ascii="Arial" w:eastAsia="Times New Roman" w:hAnsi="Arial" w:cs="Arial"/>
          <w:color w:val="222222"/>
        </w:rPr>
        <w:t>task-based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ins w:id="61" w:author="Ricardo Pietrobon" w:date="2014-03-26T07:20:00Z">
        <w:r w:rsidR="00E73B44">
          <w:rPr>
            <w:rFonts w:ascii="Arial" w:eastAsia="Times New Roman" w:hAnsi="Arial" w:cs="Arial"/>
            <w:color w:val="222222"/>
          </w:rPr>
          <w:t xml:space="preserve">time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completion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D15D41">
        <w:rPr>
          <w:rFonts w:ascii="Arial" w:eastAsia="Times New Roman" w:hAnsi="Arial" w:cs="Arial"/>
          <w:color w:val="222222"/>
        </w:rPr>
        <w:t>estimate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D15D41">
        <w:rPr>
          <w:rFonts w:ascii="Arial" w:eastAsia="Times New Roman" w:hAnsi="Arial" w:cs="Arial"/>
          <w:color w:val="222222"/>
        </w:rPr>
        <w:t>that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estimate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typically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doesn't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change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throughout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the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project</w:t>
      </w:r>
      <w:proofErr w:type="spellEnd"/>
      <w:r w:rsidRPr="00D15D41">
        <w:rPr>
          <w:rFonts w:ascii="Arial" w:eastAsia="Times New Roman" w:hAnsi="Arial" w:cs="Arial"/>
          <w:color w:val="222222"/>
        </w:rPr>
        <w:t>.</w:t>
      </w:r>
    </w:p>
    <w:p w14:paraId="5EA33E3A" w14:textId="5B40FCE7" w:rsidR="00D15D41" w:rsidRDefault="00D15D41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62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D15D41">
        <w:rPr>
          <w:rFonts w:ascii="Arial" w:eastAsia="Times New Roman" w:hAnsi="Arial" w:cs="Arial"/>
          <w:color w:val="1F497D" w:themeColor="text2"/>
        </w:rPr>
        <w:t xml:space="preserve">Uma vez que a equipe desenvolveu uma estimativa </w:t>
      </w:r>
      <w:ins w:id="63" w:author="Ricardo Pietrobon" w:date="2014-03-26T07:20:00Z">
        <w:r w:rsidR="00E73B44">
          <w:rPr>
            <w:rFonts w:ascii="Arial" w:eastAsia="Times New Roman" w:hAnsi="Arial" w:cs="Arial"/>
            <w:color w:val="1F497D" w:themeColor="text2"/>
          </w:rPr>
          <w:t xml:space="preserve">de tempo para completar </w:t>
        </w:r>
      </w:ins>
      <w:del w:id="64" w:author="Ricardo Pietrobon" w:date="2014-03-26T07:20:00Z">
        <w:r w:rsidRPr="00D15D41" w:rsidDel="00E73B44">
          <w:rPr>
            <w:rFonts w:ascii="Arial" w:eastAsia="Times New Roman" w:hAnsi="Arial" w:cs="Arial"/>
            <w:color w:val="1F497D" w:themeColor="text2"/>
          </w:rPr>
          <w:delText xml:space="preserve">baseada em </w:delText>
        </w:r>
      </w:del>
      <w:r w:rsidRPr="00D15D41">
        <w:rPr>
          <w:rFonts w:ascii="Arial" w:eastAsia="Times New Roman" w:hAnsi="Arial" w:cs="Arial"/>
          <w:color w:val="1F497D" w:themeColor="text2"/>
        </w:rPr>
        <w:t>tarefas, essa estimativa normalmente não se altera ao longo do projeto.</w:t>
      </w:r>
    </w:p>
    <w:p w14:paraId="448DAE1C" w14:textId="77777777" w:rsidR="00D15D41" w:rsidRPr="00D15D41" w:rsidRDefault="00D15D41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65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6066DA84" w14:textId="5C82BD4B" w:rsidR="004E57DA" w:rsidRPr="00D15D41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66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D15D41">
        <w:rPr>
          <w:rFonts w:ascii="Arial" w:eastAsia="Times New Roman" w:hAnsi="Arial" w:cs="Arial"/>
          <w:color w:val="222222"/>
        </w:rPr>
        <w:t>We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D15D41">
        <w:rPr>
          <w:rFonts w:ascii="Arial" w:eastAsia="Times New Roman" w:hAnsi="Arial" w:cs="Arial"/>
          <w:color w:val="222222"/>
        </w:rPr>
        <w:t>constantly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running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small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experiments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to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improve </w:t>
      </w:r>
      <w:proofErr w:type="spellStart"/>
      <w:r w:rsidRPr="00D15D41">
        <w:rPr>
          <w:rFonts w:ascii="Arial" w:eastAsia="Times New Roman" w:hAnsi="Arial" w:cs="Arial"/>
          <w:color w:val="222222"/>
        </w:rPr>
        <w:t>our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processes </w:t>
      </w:r>
      <w:ins w:id="67" w:author="Ricardo Pietrobon" w:date="2014-03-26T07:21:00Z">
        <w:r w:rsidR="00E73B44">
          <w:rPr>
            <w:rFonts w:ascii="Arial" w:eastAsia="Times New Roman" w:hAnsi="Arial" w:cs="Arial"/>
            <w:color w:val="222222"/>
          </w:rPr>
          <w:t xml:space="preserve">in </w:t>
        </w:r>
      </w:ins>
      <w:del w:id="68" w:author="Ricardo Pietrobon" w:date="2014-03-26T07:21:00Z">
        <w:r w:rsidRPr="00D15D41" w:rsidDel="00E73B44">
          <w:rPr>
            <w:rFonts w:ascii="Arial" w:eastAsia="Times New Roman" w:hAnsi="Arial" w:cs="Arial"/>
            <w:color w:val="222222"/>
          </w:rPr>
          <w:delText xml:space="preserve">to </w:delText>
        </w:r>
      </w:del>
      <w:proofErr w:type="spellStart"/>
      <w:r w:rsidRPr="00D15D41">
        <w:rPr>
          <w:rFonts w:ascii="Arial" w:eastAsia="Times New Roman" w:hAnsi="Arial" w:cs="Arial"/>
          <w:color w:val="222222"/>
        </w:rPr>
        <w:t>fac</w:t>
      </w:r>
      <w:ins w:id="69" w:author="Ricardo Pietrobon" w:date="2014-03-26T07:21:00Z">
        <w:r w:rsidR="00E73B44">
          <w:rPr>
            <w:rFonts w:ascii="Arial" w:eastAsia="Times New Roman" w:hAnsi="Arial" w:cs="Arial"/>
            <w:color w:val="222222"/>
          </w:rPr>
          <w:t>ing</w:t>
        </w:r>
      </w:ins>
      <w:proofErr w:type="spellEnd"/>
      <w:del w:id="70" w:author="Ricardo Pietrobon" w:date="2014-03-26T07:21:00Z">
        <w:r w:rsidRPr="00D15D41" w:rsidDel="00E73B44">
          <w:rPr>
            <w:rFonts w:ascii="Arial" w:eastAsia="Times New Roman" w:hAnsi="Arial" w:cs="Arial"/>
            <w:color w:val="222222"/>
          </w:rPr>
          <w:delText>e</w:delText>
        </w:r>
      </w:del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daily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challenges</w:t>
      </w:r>
      <w:proofErr w:type="spellEnd"/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ins w:id="71" w:author="Ricardo Pietrobon" w:date="2014-03-26T07:21:00Z">
        <w:r w:rsidR="00E73B44">
          <w:rPr>
            <w:rFonts w:ascii="Arial" w:eastAsia="Times New Roman" w:hAnsi="Arial" w:cs="Arial"/>
            <w:color w:val="222222"/>
          </w:rPr>
          <w:t>encountered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during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our</w:t>
        </w:r>
        <w:proofErr w:type="spellEnd"/>
        <w:r w:rsidR="00E73B44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clinical</w:t>
        </w:r>
      </w:ins>
      <w:proofErr w:type="spellEnd"/>
      <w:del w:id="72" w:author="Ricardo Pietrobon" w:date="2014-03-26T07:21:00Z">
        <w:r w:rsidRPr="00D15D41" w:rsidDel="00E73B44">
          <w:rPr>
            <w:rFonts w:ascii="Arial" w:eastAsia="Times New Roman" w:hAnsi="Arial" w:cs="Arial"/>
            <w:color w:val="222222"/>
          </w:rPr>
          <w:delText>in our</w:delText>
        </w:r>
      </w:del>
      <w:r w:rsidRPr="00D15D4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15D41">
        <w:rPr>
          <w:rFonts w:ascii="Arial" w:eastAsia="Times New Roman" w:hAnsi="Arial" w:cs="Arial"/>
          <w:color w:val="222222"/>
        </w:rPr>
        <w:t>trial</w:t>
      </w:r>
      <w:ins w:id="73" w:author="Ricardo Pietrobon" w:date="2014-03-26T07:22:00Z">
        <w:r w:rsidR="00E73B44">
          <w:rPr>
            <w:rFonts w:ascii="Arial" w:eastAsia="Times New Roman" w:hAnsi="Arial" w:cs="Arial"/>
            <w:color w:val="222222"/>
          </w:rPr>
          <w:t>s</w:t>
        </w:r>
      </w:ins>
      <w:proofErr w:type="spellEnd"/>
      <w:r w:rsidRPr="00D15D41">
        <w:rPr>
          <w:rFonts w:ascii="Arial" w:eastAsia="Times New Roman" w:hAnsi="Arial" w:cs="Arial"/>
          <w:color w:val="222222"/>
        </w:rPr>
        <w:t>.</w:t>
      </w:r>
    </w:p>
    <w:p w14:paraId="69885417" w14:textId="7C838498" w:rsidR="00D15D41" w:rsidRDefault="00D15D41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74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D15D41">
        <w:rPr>
          <w:rFonts w:ascii="Arial" w:eastAsia="Times New Roman" w:hAnsi="Arial" w:cs="Arial"/>
          <w:color w:val="1F497D" w:themeColor="text2"/>
        </w:rPr>
        <w:t>Estamos constantemente executando pequenos experimentos para melhorar nossos processos e enfrentar os desafios diários nos nossos estudo</w:t>
      </w:r>
      <w:ins w:id="75" w:author="Ricardo Pietrobon" w:date="2014-03-26T07:22:00Z">
        <w:r w:rsidR="00E73B44">
          <w:rPr>
            <w:rFonts w:ascii="Arial" w:eastAsia="Times New Roman" w:hAnsi="Arial" w:cs="Arial"/>
            <w:color w:val="1F497D" w:themeColor="text2"/>
          </w:rPr>
          <w:t>s</w:t>
        </w:r>
      </w:ins>
      <w:del w:id="76" w:author="Ricardo Pietrobon" w:date="2014-03-26T07:22:00Z">
        <w:r w:rsidRPr="00D15D41" w:rsidDel="00E73B44">
          <w:rPr>
            <w:rFonts w:ascii="Arial" w:eastAsia="Times New Roman" w:hAnsi="Arial" w:cs="Arial"/>
            <w:color w:val="1F497D" w:themeColor="text2"/>
          </w:rPr>
          <w:delText>s</w:delText>
        </w:r>
      </w:del>
      <w:ins w:id="77" w:author="Ricardo Pietrobon" w:date="2014-03-26T07:21:00Z">
        <w:r w:rsidR="00E73B44">
          <w:rPr>
            <w:rFonts w:ascii="Arial" w:eastAsia="Times New Roman" w:hAnsi="Arial" w:cs="Arial"/>
            <w:color w:val="1F497D" w:themeColor="text2"/>
          </w:rPr>
          <w:t xml:space="preserve"> cl</w:t>
        </w:r>
      </w:ins>
      <w:ins w:id="78" w:author="Ricardo Pietrobon" w:date="2014-03-26T07:22:00Z">
        <w:r w:rsidR="00E73B44">
          <w:rPr>
            <w:rFonts w:ascii="Arial" w:eastAsia="Times New Roman" w:hAnsi="Arial" w:cs="Arial"/>
            <w:color w:val="1F497D" w:themeColor="text2"/>
          </w:rPr>
          <w:t>ínicos</w:t>
        </w:r>
      </w:ins>
      <w:r w:rsidRPr="00D15D41">
        <w:rPr>
          <w:rFonts w:ascii="Arial" w:eastAsia="Times New Roman" w:hAnsi="Arial" w:cs="Arial"/>
          <w:color w:val="1F497D" w:themeColor="text2"/>
        </w:rPr>
        <w:t>.</w:t>
      </w:r>
    </w:p>
    <w:p w14:paraId="34FB327F" w14:textId="77777777" w:rsidR="005D3971" w:rsidRPr="00D15D41" w:rsidRDefault="005D3971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79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64D9DD4E" w14:textId="29ACCE19" w:rsidR="004E57DA" w:rsidRPr="005D3971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80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5D3971">
        <w:rPr>
          <w:rFonts w:ascii="Arial" w:eastAsia="Times New Roman" w:hAnsi="Arial" w:cs="Arial"/>
          <w:color w:val="222222"/>
        </w:rPr>
        <w:t>After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we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test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a new </w:t>
      </w:r>
      <w:proofErr w:type="spellStart"/>
      <w:r w:rsidRPr="005D3971">
        <w:rPr>
          <w:rFonts w:ascii="Arial" w:eastAsia="Times New Roman" w:hAnsi="Arial" w:cs="Arial"/>
          <w:color w:val="222222"/>
        </w:rPr>
        <w:t>process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to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address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5D3971">
        <w:rPr>
          <w:rFonts w:ascii="Arial" w:eastAsia="Times New Roman" w:hAnsi="Arial" w:cs="Arial"/>
          <w:color w:val="222222"/>
        </w:rPr>
        <w:t>problem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running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our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trial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D3971">
        <w:rPr>
          <w:rFonts w:ascii="Arial" w:eastAsia="Times New Roman" w:hAnsi="Arial" w:cs="Arial"/>
          <w:color w:val="222222"/>
        </w:rPr>
        <w:t>we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evaluate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whether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it </w:t>
      </w:r>
      <w:proofErr w:type="spellStart"/>
      <w:r w:rsidRPr="005D3971">
        <w:rPr>
          <w:rFonts w:ascii="Arial" w:eastAsia="Times New Roman" w:hAnsi="Arial" w:cs="Arial"/>
          <w:color w:val="222222"/>
        </w:rPr>
        <w:t>worked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or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not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Pr="005D3971">
        <w:rPr>
          <w:rFonts w:ascii="Arial" w:eastAsia="Times New Roman" w:hAnsi="Arial" w:cs="Arial"/>
          <w:color w:val="222222"/>
        </w:rPr>
        <w:t>If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it </w:t>
      </w:r>
      <w:proofErr w:type="spellStart"/>
      <w:r w:rsidRPr="005D3971">
        <w:rPr>
          <w:rFonts w:ascii="Arial" w:eastAsia="Times New Roman" w:hAnsi="Arial" w:cs="Arial"/>
          <w:color w:val="222222"/>
        </w:rPr>
        <w:t>worked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D3971">
        <w:rPr>
          <w:rFonts w:ascii="Arial" w:eastAsia="Times New Roman" w:hAnsi="Arial" w:cs="Arial"/>
          <w:color w:val="222222"/>
        </w:rPr>
        <w:t>we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implement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it </w:t>
      </w:r>
      <w:proofErr w:type="spellStart"/>
      <w:r w:rsidRPr="005D3971">
        <w:rPr>
          <w:rFonts w:ascii="Arial" w:eastAsia="Times New Roman" w:hAnsi="Arial" w:cs="Arial"/>
          <w:color w:val="222222"/>
        </w:rPr>
        <w:t>immediately</w:t>
      </w:r>
      <w:proofErr w:type="spellEnd"/>
      <w:ins w:id="81" w:author="Ricardo Pietrobon" w:date="2014-03-26T07:22:00Z">
        <w:r w:rsidR="00E73B44">
          <w:rPr>
            <w:rFonts w:ascii="Arial" w:eastAsia="Times New Roman" w:hAnsi="Arial" w:cs="Arial"/>
            <w:color w:val="222222"/>
          </w:rPr>
          <w:t xml:space="preserve">. </w:t>
        </w:r>
        <w:proofErr w:type="spellStart"/>
        <w:r w:rsidR="00E73B44">
          <w:rPr>
            <w:rFonts w:ascii="Arial" w:eastAsia="Times New Roman" w:hAnsi="Arial" w:cs="Arial"/>
            <w:color w:val="222222"/>
          </w:rPr>
          <w:t>I</w:t>
        </w:r>
      </w:ins>
      <w:del w:id="82" w:author="Ricardo Pietrobon" w:date="2014-03-26T07:22:00Z">
        <w:r w:rsidRPr="005D3971" w:rsidDel="00E73B44">
          <w:rPr>
            <w:rFonts w:ascii="Arial" w:eastAsia="Times New Roman" w:hAnsi="Arial" w:cs="Arial"/>
            <w:color w:val="222222"/>
          </w:rPr>
          <w:delText>, i</w:delText>
        </w:r>
      </w:del>
      <w:r w:rsidRPr="005D3971">
        <w:rPr>
          <w:rFonts w:ascii="Arial" w:eastAsia="Times New Roman" w:hAnsi="Arial" w:cs="Arial"/>
          <w:color w:val="222222"/>
        </w:rPr>
        <w:t>f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D3971">
        <w:rPr>
          <w:rFonts w:ascii="Arial" w:eastAsia="Times New Roman" w:hAnsi="Arial" w:cs="Arial"/>
          <w:color w:val="222222"/>
        </w:rPr>
        <w:t>not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D3971">
        <w:rPr>
          <w:rFonts w:ascii="Arial" w:eastAsia="Times New Roman" w:hAnsi="Arial" w:cs="Arial"/>
          <w:color w:val="222222"/>
        </w:rPr>
        <w:t>we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start </w:t>
      </w:r>
      <w:proofErr w:type="spellStart"/>
      <w:r w:rsidRPr="005D3971">
        <w:rPr>
          <w:rFonts w:ascii="Arial" w:eastAsia="Times New Roman" w:hAnsi="Arial" w:cs="Arial"/>
          <w:color w:val="222222"/>
        </w:rPr>
        <w:t>planning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</w:t>
      </w:r>
      <w:del w:id="83" w:author="Ricardo Pietrobon" w:date="2014-03-26T07:22:00Z">
        <w:r w:rsidRPr="005D3971" w:rsidDel="00E73B44">
          <w:rPr>
            <w:rFonts w:ascii="Arial" w:eastAsia="Times New Roman" w:hAnsi="Arial" w:cs="Arial"/>
            <w:color w:val="222222"/>
          </w:rPr>
          <w:delText xml:space="preserve">for </w:delText>
        </w:r>
      </w:del>
      <w:proofErr w:type="spellStart"/>
      <w:r w:rsidRPr="005D3971">
        <w:rPr>
          <w:rFonts w:ascii="Arial" w:eastAsia="Times New Roman" w:hAnsi="Arial" w:cs="Arial"/>
          <w:color w:val="222222"/>
        </w:rPr>
        <w:t>another</w:t>
      </w:r>
      <w:proofErr w:type="spellEnd"/>
      <w:r w:rsidRPr="005D3971">
        <w:rPr>
          <w:rFonts w:ascii="Arial" w:eastAsia="Times New Roman" w:hAnsi="Arial" w:cs="Arial"/>
          <w:color w:val="222222"/>
        </w:rPr>
        <w:t xml:space="preserve"> short test.</w:t>
      </w:r>
    </w:p>
    <w:p w14:paraId="03E18525" w14:textId="3D25FC0E" w:rsidR="005D3971" w:rsidRPr="00991318" w:rsidRDefault="005D3971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84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991318">
        <w:rPr>
          <w:rFonts w:ascii="Arial" w:eastAsia="Times New Roman" w:hAnsi="Arial" w:cs="Arial"/>
          <w:color w:val="1F497D" w:themeColor="text2"/>
        </w:rPr>
        <w:t xml:space="preserve">Depois de testar um novo processo para resolver um problema </w:t>
      </w:r>
      <w:r w:rsidR="00991318" w:rsidRPr="00991318">
        <w:rPr>
          <w:rFonts w:ascii="Arial" w:eastAsia="Times New Roman" w:hAnsi="Arial" w:cs="Arial"/>
          <w:color w:val="1F497D" w:themeColor="text2"/>
        </w:rPr>
        <w:t xml:space="preserve">durante </w:t>
      </w:r>
      <w:r w:rsidRPr="00991318">
        <w:rPr>
          <w:rFonts w:ascii="Arial" w:eastAsia="Times New Roman" w:hAnsi="Arial" w:cs="Arial"/>
          <w:color w:val="1F497D" w:themeColor="text2"/>
        </w:rPr>
        <w:t xml:space="preserve">o nosso </w:t>
      </w:r>
      <w:r w:rsidR="00991318" w:rsidRPr="00991318">
        <w:rPr>
          <w:rFonts w:ascii="Arial" w:eastAsia="Times New Roman" w:hAnsi="Arial" w:cs="Arial"/>
          <w:color w:val="1F497D" w:themeColor="text2"/>
        </w:rPr>
        <w:t>estudo,</w:t>
      </w:r>
      <w:r w:rsidRPr="00991318">
        <w:rPr>
          <w:rFonts w:ascii="Arial" w:eastAsia="Times New Roman" w:hAnsi="Arial" w:cs="Arial"/>
          <w:color w:val="1F497D" w:themeColor="text2"/>
        </w:rPr>
        <w:t xml:space="preserve"> avaliamos se </w:t>
      </w:r>
      <w:r w:rsidR="00991318" w:rsidRPr="00991318">
        <w:rPr>
          <w:rFonts w:ascii="Arial" w:eastAsia="Times New Roman" w:hAnsi="Arial" w:cs="Arial"/>
          <w:color w:val="1F497D" w:themeColor="text2"/>
        </w:rPr>
        <w:t>funcionou ou não. Se funcionar</w:t>
      </w:r>
      <w:r w:rsidRPr="00991318">
        <w:rPr>
          <w:rFonts w:ascii="Arial" w:eastAsia="Times New Roman" w:hAnsi="Arial" w:cs="Arial"/>
          <w:color w:val="1F497D" w:themeColor="text2"/>
        </w:rPr>
        <w:t>, nós implement</w:t>
      </w:r>
      <w:r w:rsidR="00991318" w:rsidRPr="00991318">
        <w:rPr>
          <w:rFonts w:ascii="Arial" w:eastAsia="Times New Roman" w:hAnsi="Arial" w:cs="Arial"/>
          <w:color w:val="1F497D" w:themeColor="text2"/>
        </w:rPr>
        <w:t>amos</w:t>
      </w:r>
      <w:r w:rsidRPr="00991318">
        <w:rPr>
          <w:rFonts w:ascii="Arial" w:eastAsia="Times New Roman" w:hAnsi="Arial" w:cs="Arial"/>
          <w:color w:val="1F497D" w:themeColor="text2"/>
        </w:rPr>
        <w:t xml:space="preserve"> imediatamente, se não, nós começamos o planejamento para mais um teste curto.</w:t>
      </w:r>
    </w:p>
    <w:p w14:paraId="42F97A34" w14:textId="77777777" w:rsidR="00991318" w:rsidRPr="005D3971" w:rsidRDefault="00991318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85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00A72370" w14:textId="00010FDD" w:rsidR="00991318" w:rsidRPr="00991318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86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991318">
        <w:rPr>
          <w:rFonts w:ascii="Arial" w:hAnsi="Arial" w:cs="Arial"/>
          <w:lang w:val="en-US"/>
        </w:rPr>
        <w:t>We determined project timelines and budgets based on each team's actual performance and capabilities.</w:t>
      </w:r>
    </w:p>
    <w:p w14:paraId="384F6872" w14:textId="656B50A6" w:rsidR="00991318" w:rsidRPr="00991318" w:rsidRDefault="00991318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87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determinamos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cronogramas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de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projetos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orçamen</w:t>
      </w:r>
      <w:r>
        <w:rPr>
          <w:rFonts w:ascii="Arial" w:hAnsi="Arial" w:cs="Arial"/>
          <w:color w:val="1F497D" w:themeColor="text2"/>
          <w:lang w:val="en-US"/>
        </w:rPr>
        <w:t>tos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>
        <w:rPr>
          <w:rFonts w:ascii="Arial" w:hAnsi="Arial" w:cs="Arial"/>
          <w:color w:val="1F497D" w:themeColor="text2"/>
          <w:lang w:val="en-US"/>
        </w:rPr>
        <w:t>com</w:t>
      </w:r>
      <w:proofErr w:type="gramEnd"/>
      <w:r>
        <w:rPr>
          <w:rFonts w:ascii="Arial" w:hAnsi="Arial" w:cs="Arial"/>
          <w:color w:val="1F497D" w:themeColor="text2"/>
          <w:lang w:val="en-US"/>
        </w:rPr>
        <w:t xml:space="preserve"> base no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desempenho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capacidades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del w:id="88" w:author="Ricardo Pietrobon" w:date="2014-03-26T07:23:00Z">
        <w:r w:rsidRPr="00991318" w:rsidDel="00E73B44">
          <w:rPr>
            <w:rFonts w:ascii="Arial" w:hAnsi="Arial" w:cs="Arial"/>
            <w:color w:val="1F497D" w:themeColor="text2"/>
            <w:lang w:val="en-US"/>
          </w:rPr>
          <w:delText xml:space="preserve">reais </w:delText>
        </w:r>
      </w:del>
      <w:r w:rsidRPr="00991318">
        <w:rPr>
          <w:rFonts w:ascii="Arial" w:hAnsi="Arial" w:cs="Arial"/>
          <w:color w:val="1F497D" w:themeColor="text2"/>
          <w:lang w:val="en-US"/>
        </w:rPr>
        <w:t xml:space="preserve">de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cada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>.</w:t>
      </w:r>
    </w:p>
    <w:p w14:paraId="43CA328E" w14:textId="77777777" w:rsidR="00991318" w:rsidRPr="00991318" w:rsidRDefault="00991318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89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248D7136" w14:textId="31FB4B3F" w:rsidR="00991318" w:rsidRPr="00991318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90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991318">
        <w:rPr>
          <w:rFonts w:ascii="Arial" w:hAnsi="Arial" w:cs="Arial"/>
          <w:lang w:val="en-US"/>
        </w:rPr>
        <w:t>We updated our work progress every day to provide accurate metrics about how the team is performing tasks.</w:t>
      </w:r>
    </w:p>
    <w:p w14:paraId="62186D32" w14:textId="77777777" w:rsidR="00306747" w:rsidRDefault="00991318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9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atualizamos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nosso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progresso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do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trabalho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todos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os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proofErr w:type="gramStart"/>
      <w:r w:rsidRPr="00991318">
        <w:rPr>
          <w:rFonts w:ascii="Arial" w:hAnsi="Arial" w:cs="Arial"/>
          <w:color w:val="1F497D" w:themeColor="text2"/>
          <w:lang w:val="en-US"/>
        </w:rPr>
        <w:t>dias</w:t>
      </w:r>
      <w:proofErr w:type="spellEnd"/>
      <w:proofErr w:type="gram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para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fornecer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métricas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precisas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sobre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a forma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como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está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realizando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991318">
        <w:rPr>
          <w:rFonts w:ascii="Arial" w:hAnsi="Arial" w:cs="Arial"/>
          <w:color w:val="1F497D" w:themeColor="text2"/>
          <w:lang w:val="en-US"/>
        </w:rPr>
        <w:t>tarefas</w:t>
      </w:r>
      <w:proofErr w:type="spellEnd"/>
      <w:r w:rsidRPr="00991318">
        <w:rPr>
          <w:rFonts w:ascii="Arial" w:hAnsi="Arial" w:cs="Arial"/>
          <w:color w:val="1F497D" w:themeColor="text2"/>
          <w:lang w:val="en-US"/>
        </w:rPr>
        <w:t>.</w:t>
      </w:r>
    </w:p>
    <w:p w14:paraId="5C5D4907" w14:textId="77777777" w:rsidR="00306747" w:rsidRDefault="00306747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92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5B4416B4" w14:textId="364D5F4A" w:rsidR="00306747" w:rsidRPr="00306747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93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306747">
        <w:rPr>
          <w:rFonts w:ascii="Arial" w:hAnsi="Arial" w:cs="Arial"/>
          <w:lang w:val="en-US"/>
        </w:rPr>
        <w:t xml:space="preserve">The entire project is </w:t>
      </w:r>
      <w:del w:id="94" w:author="Ricardo Pietrobon" w:date="2014-03-26T07:23:00Z">
        <w:r w:rsidRPr="00306747" w:rsidDel="00E73B44">
          <w:rPr>
            <w:rFonts w:ascii="Arial" w:hAnsi="Arial" w:cs="Arial"/>
            <w:lang w:val="en-US"/>
          </w:rPr>
          <w:delText xml:space="preserve">in its beginning </w:delText>
        </w:r>
      </w:del>
      <w:r w:rsidRPr="00306747">
        <w:rPr>
          <w:rFonts w:ascii="Arial" w:hAnsi="Arial" w:cs="Arial"/>
          <w:lang w:val="en-US"/>
        </w:rPr>
        <w:t xml:space="preserve">rigorously planned </w:t>
      </w:r>
      <w:ins w:id="95" w:author="Ricardo Pietrobon" w:date="2014-03-26T07:23:00Z">
        <w:r w:rsidR="00E73B44">
          <w:rPr>
            <w:rFonts w:ascii="Arial" w:hAnsi="Arial" w:cs="Arial"/>
            <w:lang w:val="en-US"/>
          </w:rPr>
          <w:t xml:space="preserve">at the start </w:t>
        </w:r>
      </w:ins>
      <w:r w:rsidRPr="00306747">
        <w:rPr>
          <w:rFonts w:ascii="Arial" w:hAnsi="Arial" w:cs="Arial"/>
          <w:lang w:val="en-US"/>
        </w:rPr>
        <w:t xml:space="preserve">and metrics for evaluation are set out in the </w:t>
      </w:r>
      <w:commentRangeStart w:id="96"/>
      <w:r w:rsidRPr="00306747">
        <w:rPr>
          <w:rFonts w:ascii="Arial" w:hAnsi="Arial" w:cs="Arial"/>
          <w:lang w:val="en-US"/>
        </w:rPr>
        <w:t>protocol</w:t>
      </w:r>
      <w:commentRangeEnd w:id="96"/>
      <w:r w:rsidR="004C203D">
        <w:rPr>
          <w:rStyle w:val="CommentReference"/>
        </w:rPr>
        <w:commentReference w:id="96"/>
      </w:r>
      <w:r w:rsidRPr="00306747">
        <w:rPr>
          <w:rFonts w:ascii="Arial" w:hAnsi="Arial" w:cs="Arial"/>
          <w:lang w:val="en-US"/>
        </w:rPr>
        <w:t>.</w:t>
      </w:r>
    </w:p>
    <w:p w14:paraId="5E46CF04" w14:textId="7522742F" w:rsidR="00306747" w:rsidRDefault="00306747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97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Todo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r>
        <w:rPr>
          <w:rFonts w:ascii="Arial" w:hAnsi="Arial" w:cs="Arial"/>
          <w:color w:val="1F497D" w:themeColor="text2"/>
          <w:lang w:val="en-US"/>
        </w:rPr>
        <w:t>é</w:t>
      </w:r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rigorosamente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planejado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r>
        <w:rPr>
          <w:rFonts w:ascii="Arial" w:hAnsi="Arial" w:cs="Arial"/>
          <w:color w:val="1F497D" w:themeColor="text2"/>
          <w:lang w:val="en-US"/>
        </w:rPr>
        <w:t xml:space="preserve">no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seu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início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métricas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para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avaliação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são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definidas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 xml:space="preserve"> no </w:t>
      </w:r>
      <w:proofErr w:type="spellStart"/>
      <w:r w:rsidRPr="00306747">
        <w:rPr>
          <w:rFonts w:ascii="Arial" w:hAnsi="Arial" w:cs="Arial"/>
          <w:color w:val="1F497D" w:themeColor="text2"/>
          <w:lang w:val="en-US"/>
        </w:rPr>
        <w:t>protocolo</w:t>
      </w:r>
      <w:proofErr w:type="spellEnd"/>
      <w:r w:rsidRPr="00306747">
        <w:rPr>
          <w:rFonts w:ascii="Arial" w:hAnsi="Arial" w:cs="Arial"/>
          <w:color w:val="1F497D" w:themeColor="text2"/>
          <w:lang w:val="en-US"/>
        </w:rPr>
        <w:t>.</w:t>
      </w:r>
    </w:p>
    <w:p w14:paraId="6149D8F1" w14:textId="77777777" w:rsidR="003B48AE" w:rsidRPr="006C692D" w:rsidRDefault="003B48AE" w:rsidP="00E73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98" w:author="Ricardo Pietrobon" w:date="2014-03-26T07:17:00Z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722E4B67" w14:textId="63257128" w:rsidR="006C692D" w:rsidRPr="006C692D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9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6C692D">
        <w:rPr>
          <w:rFonts w:ascii="Arial" w:hAnsi="Arial" w:cs="Arial"/>
          <w:lang w:val="en-US"/>
        </w:rPr>
        <w:t xml:space="preserve">Our protocols are constituted </w:t>
      </w:r>
      <w:del w:id="100" w:author="Ricardo Pietrobon" w:date="2014-03-26T07:25:00Z">
        <w:r w:rsidRPr="006C692D" w:rsidDel="004C203D">
          <w:rPr>
            <w:rFonts w:ascii="Arial" w:hAnsi="Arial" w:cs="Arial"/>
            <w:lang w:val="en-US"/>
          </w:rPr>
          <w:delText xml:space="preserve">basically </w:delText>
        </w:r>
      </w:del>
      <w:r w:rsidRPr="006C692D">
        <w:rPr>
          <w:rFonts w:ascii="Arial" w:hAnsi="Arial" w:cs="Arial"/>
          <w:lang w:val="en-US"/>
        </w:rPr>
        <w:t>with overviews/roadmaps containing all information necessary for the implementation of the protocol.</w:t>
      </w:r>
    </w:p>
    <w:p w14:paraId="76C084FC" w14:textId="18119EC5" w:rsidR="006C692D" w:rsidRDefault="006C692D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0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>
        <w:rPr>
          <w:rFonts w:ascii="Arial" w:hAnsi="Arial" w:cs="Arial"/>
          <w:lang w:val="en-US"/>
        </w:rPr>
        <w:t xml:space="preserve"> 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Nossos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protocolos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são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constituídos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basicamente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 w:rsidRPr="006C692D">
        <w:rPr>
          <w:rFonts w:ascii="Arial" w:hAnsi="Arial" w:cs="Arial"/>
          <w:color w:val="1F497D" w:themeColor="text2"/>
          <w:lang w:val="en-US"/>
        </w:rPr>
        <w:t>com</w:t>
      </w:r>
      <w:proofErr w:type="gram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descritivos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/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roteiros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contendo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todas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as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informações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necessárias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para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implementação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do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protocolo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>.</w:t>
      </w:r>
    </w:p>
    <w:p w14:paraId="7F544F2E" w14:textId="77777777" w:rsidR="006C692D" w:rsidRPr="006C692D" w:rsidRDefault="006C692D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02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72653F6A" w14:textId="2E730272" w:rsidR="004E57DA" w:rsidRPr="006C692D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03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6C692D">
        <w:rPr>
          <w:rFonts w:ascii="Arial" w:hAnsi="Arial" w:cs="Arial"/>
          <w:lang w:val="en-US"/>
        </w:rPr>
        <w:t>We always conducted retrospective</w:t>
      </w:r>
      <w:ins w:id="104" w:author="Ricardo Pietrobon" w:date="2014-03-26T07:26:00Z">
        <w:r w:rsidR="004C203D">
          <w:rPr>
            <w:rFonts w:ascii="Arial" w:hAnsi="Arial" w:cs="Arial"/>
            <w:lang w:val="en-US"/>
          </w:rPr>
          <w:t xml:space="preserve"> reviews</w:t>
        </w:r>
      </w:ins>
      <w:del w:id="105" w:author="Ricardo Pietrobon" w:date="2014-03-26T07:26:00Z">
        <w:r w:rsidRPr="006C692D" w:rsidDel="004C203D">
          <w:rPr>
            <w:rFonts w:ascii="Arial" w:hAnsi="Arial" w:cs="Arial"/>
            <w:lang w:val="en-US"/>
          </w:rPr>
          <w:delText>s</w:delText>
        </w:r>
      </w:del>
      <w:r w:rsidRPr="006C692D">
        <w:rPr>
          <w:rFonts w:ascii="Arial" w:hAnsi="Arial" w:cs="Arial"/>
          <w:lang w:val="en-US"/>
        </w:rPr>
        <w:t>, allowing the team to continuously improve processes and work.</w:t>
      </w:r>
    </w:p>
    <w:p w14:paraId="2A6B2367" w14:textId="77777777" w:rsidR="006C692D" w:rsidRPr="006C692D" w:rsidRDefault="006C692D" w:rsidP="00E73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06" w:author="Ricardo Pietrobon" w:date="2014-03-26T07:17:00Z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0F9B48C1" w14:textId="06B00EE6" w:rsidR="006C692D" w:rsidRDefault="006C692D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07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sempre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conduzimos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retrospectivas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permitindo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à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melhoria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contínua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de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processos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e de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trabalho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>.</w:t>
      </w:r>
    </w:p>
    <w:p w14:paraId="1E2277E9" w14:textId="77777777" w:rsidR="006C692D" w:rsidRPr="006C692D" w:rsidRDefault="006C692D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08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313EB753" w14:textId="0D318D02" w:rsidR="004E57DA" w:rsidRPr="006C692D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0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6C692D">
        <w:rPr>
          <w:rFonts w:ascii="Arial" w:hAnsi="Arial" w:cs="Arial"/>
          <w:lang w:val="en-US"/>
        </w:rPr>
        <w:t>Once a phase of a project is complete</w:t>
      </w:r>
      <w:ins w:id="110" w:author="Ricardo Pietrobon" w:date="2014-03-26T07:26:00Z">
        <w:r w:rsidR="004C203D">
          <w:rPr>
            <w:rFonts w:ascii="Arial" w:hAnsi="Arial" w:cs="Arial"/>
            <w:lang w:val="en-US"/>
          </w:rPr>
          <w:t>d</w:t>
        </w:r>
      </w:ins>
      <w:r w:rsidRPr="006C692D">
        <w:rPr>
          <w:rFonts w:ascii="Arial" w:hAnsi="Arial" w:cs="Arial"/>
          <w:lang w:val="en-US"/>
        </w:rPr>
        <w:t>, we assume</w:t>
      </w:r>
      <w:del w:id="111" w:author="Ricardo Pietrobon" w:date="2014-03-26T07:26:00Z">
        <w:r w:rsidRPr="006C692D" w:rsidDel="004C203D">
          <w:rPr>
            <w:rFonts w:ascii="Arial" w:hAnsi="Arial" w:cs="Arial"/>
            <w:lang w:val="en-US"/>
          </w:rPr>
          <w:delText>d</w:delText>
        </w:r>
      </w:del>
      <w:r w:rsidRPr="006C692D">
        <w:rPr>
          <w:rFonts w:ascii="Arial" w:hAnsi="Arial" w:cs="Arial"/>
          <w:lang w:val="en-US"/>
        </w:rPr>
        <w:t xml:space="preserve"> that it will not be revisited.</w:t>
      </w:r>
    </w:p>
    <w:p w14:paraId="3608B7C9" w14:textId="7EBB79A7" w:rsidR="006C692D" w:rsidRDefault="006C692D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12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6C692D">
        <w:rPr>
          <w:rFonts w:ascii="Arial" w:hAnsi="Arial" w:cs="Arial"/>
          <w:color w:val="1F497D" w:themeColor="text2"/>
          <w:lang w:val="en-US"/>
        </w:rPr>
        <w:t xml:space="preserve">Uma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vez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fase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de um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está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completo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assumimos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ele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não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C692D">
        <w:rPr>
          <w:rFonts w:ascii="Arial" w:hAnsi="Arial" w:cs="Arial"/>
          <w:color w:val="1F497D" w:themeColor="text2"/>
          <w:lang w:val="en-US"/>
        </w:rPr>
        <w:t>vai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ins w:id="113" w:author="Ricardo Pietrobon" w:date="2014-03-26T07:26:00Z">
        <w:r w:rsidR="004C203D">
          <w:rPr>
            <w:rFonts w:ascii="Arial" w:hAnsi="Arial" w:cs="Arial"/>
            <w:color w:val="1F497D" w:themeColor="text2"/>
            <w:lang w:val="en-US"/>
          </w:rPr>
          <w:t>mais</w:t>
        </w:r>
        <w:proofErr w:type="spell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</w:ins>
      <w:proofErr w:type="spellStart"/>
      <w:r w:rsidRPr="006C692D">
        <w:rPr>
          <w:rFonts w:ascii="Arial" w:hAnsi="Arial" w:cs="Arial"/>
          <w:color w:val="1F497D" w:themeColor="text2"/>
          <w:lang w:val="en-US"/>
        </w:rPr>
        <w:t>ser</w:t>
      </w:r>
      <w:proofErr w:type="spellEnd"/>
      <w:r w:rsidRPr="006C692D">
        <w:rPr>
          <w:rFonts w:ascii="Arial" w:hAnsi="Arial" w:cs="Arial"/>
          <w:color w:val="1F497D" w:themeColor="text2"/>
          <w:lang w:val="en-US"/>
        </w:rPr>
        <w:t xml:space="preserve"> </w:t>
      </w:r>
      <w:del w:id="114" w:author="Ricardo Pietrobon" w:date="2014-03-26T07:26:00Z">
        <w:r w:rsidR="00CF40FB" w:rsidDel="004C203D">
          <w:rPr>
            <w:rFonts w:ascii="Arial" w:hAnsi="Arial" w:cs="Arial"/>
            <w:color w:val="1F497D" w:themeColor="text2"/>
            <w:lang w:val="en-US"/>
          </w:rPr>
          <w:delText xml:space="preserve">mais </w:delText>
        </w:r>
      </w:del>
      <w:proofErr w:type="spellStart"/>
      <w:r w:rsidRPr="006C692D">
        <w:rPr>
          <w:rFonts w:ascii="Arial" w:hAnsi="Arial" w:cs="Arial"/>
          <w:color w:val="1F497D" w:themeColor="text2"/>
          <w:lang w:val="en-US"/>
        </w:rPr>
        <w:t>revis</w:t>
      </w:r>
      <w:r w:rsidR="00CF40FB">
        <w:rPr>
          <w:rFonts w:ascii="Arial" w:hAnsi="Arial" w:cs="Arial"/>
          <w:color w:val="1F497D" w:themeColor="text2"/>
          <w:lang w:val="en-US"/>
        </w:rPr>
        <w:t>ado</w:t>
      </w:r>
      <w:proofErr w:type="spellEnd"/>
      <w:r w:rsidR="00CF40FB">
        <w:rPr>
          <w:rFonts w:ascii="Arial" w:hAnsi="Arial" w:cs="Arial"/>
          <w:color w:val="1F497D" w:themeColor="text2"/>
          <w:lang w:val="en-US"/>
        </w:rPr>
        <w:t>.</w:t>
      </w:r>
    </w:p>
    <w:p w14:paraId="679C6B64" w14:textId="77777777" w:rsidR="006C692D" w:rsidRPr="006C692D" w:rsidRDefault="006C692D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15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3B276990" w14:textId="29BD07D7" w:rsidR="003725D0" w:rsidRPr="003725D0" w:rsidRDefault="004C203D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16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ins w:id="117" w:author="Ricardo Pietrobon" w:date="2014-03-26T07:27:00Z">
        <w:r>
          <w:rPr>
            <w:rFonts w:ascii="Arial" w:hAnsi="Arial" w:cs="Arial"/>
            <w:lang w:val="en-US"/>
          </w:rPr>
          <w:t>Our</w:t>
        </w:r>
      </w:ins>
      <w:del w:id="118" w:author="Ricardo Pietrobon" w:date="2014-03-26T07:27:00Z">
        <w:r w:rsidR="004E57DA" w:rsidRPr="003725D0" w:rsidDel="004C203D">
          <w:rPr>
            <w:rFonts w:ascii="Arial" w:hAnsi="Arial" w:cs="Arial"/>
            <w:lang w:val="en-US"/>
          </w:rPr>
          <w:delText>Periodically, the</w:delText>
        </w:r>
      </w:del>
      <w:r w:rsidR="004E57DA" w:rsidRPr="003725D0">
        <w:rPr>
          <w:rFonts w:ascii="Arial" w:hAnsi="Arial" w:cs="Arial"/>
          <w:lang w:val="en-US"/>
        </w:rPr>
        <w:t xml:space="preserve"> team holds a </w:t>
      </w:r>
      <w:ins w:id="119" w:author="Ricardo Pietrobon" w:date="2014-03-26T07:27:00Z">
        <w:r>
          <w:rPr>
            <w:rFonts w:ascii="Arial" w:hAnsi="Arial" w:cs="Arial"/>
            <w:lang w:val="en-US"/>
          </w:rPr>
          <w:t xml:space="preserve">periodic </w:t>
        </w:r>
      </w:ins>
      <w:r w:rsidR="004E57DA" w:rsidRPr="003725D0">
        <w:rPr>
          <w:rFonts w:ascii="Arial" w:hAnsi="Arial" w:cs="Arial"/>
          <w:lang w:val="en-US"/>
        </w:rPr>
        <w:t>lessons</w:t>
      </w:r>
      <w:ins w:id="120" w:author="Ricardo Pietrobon" w:date="2014-03-26T07:27:00Z">
        <w:r>
          <w:rPr>
            <w:rFonts w:ascii="Arial" w:hAnsi="Arial" w:cs="Arial"/>
            <w:lang w:val="en-US"/>
          </w:rPr>
          <w:t>-</w:t>
        </w:r>
      </w:ins>
      <w:del w:id="121" w:author="Ricardo Pietrobon" w:date="2014-03-26T07:27:00Z">
        <w:r w:rsidR="004E57DA" w:rsidRPr="003725D0" w:rsidDel="004C203D">
          <w:rPr>
            <w:rFonts w:ascii="Arial" w:hAnsi="Arial" w:cs="Arial"/>
            <w:lang w:val="en-US"/>
          </w:rPr>
          <w:delText xml:space="preserve"> </w:delText>
        </w:r>
      </w:del>
      <w:r w:rsidR="004E57DA" w:rsidRPr="003725D0">
        <w:rPr>
          <w:rFonts w:ascii="Arial" w:hAnsi="Arial" w:cs="Arial"/>
          <w:lang w:val="en-US"/>
        </w:rPr>
        <w:t xml:space="preserve">learned session to determine what </w:t>
      </w:r>
      <w:del w:id="122" w:author="Ricardo Pietrobon" w:date="2014-03-26T07:27:00Z">
        <w:r w:rsidR="004E57DA" w:rsidRPr="003725D0" w:rsidDel="004C203D">
          <w:rPr>
            <w:rFonts w:ascii="Arial" w:hAnsi="Arial" w:cs="Arial"/>
            <w:lang w:val="en-US"/>
          </w:rPr>
          <w:delText xml:space="preserve">they </w:delText>
        </w:r>
      </w:del>
      <w:proofErr w:type="gramStart"/>
      <w:r w:rsidR="004E57DA" w:rsidRPr="003725D0">
        <w:rPr>
          <w:rFonts w:ascii="Arial" w:hAnsi="Arial" w:cs="Arial"/>
          <w:lang w:val="en-US"/>
        </w:rPr>
        <w:t>can</w:t>
      </w:r>
      <w:proofErr w:type="gramEnd"/>
      <w:r w:rsidR="004E57DA" w:rsidRPr="003725D0">
        <w:rPr>
          <w:rFonts w:ascii="Arial" w:hAnsi="Arial" w:cs="Arial"/>
          <w:lang w:val="en-US"/>
        </w:rPr>
        <w:t xml:space="preserve"> </w:t>
      </w:r>
      <w:ins w:id="123" w:author="Ricardo Pietrobon" w:date="2014-03-26T07:27:00Z">
        <w:r>
          <w:rPr>
            <w:rFonts w:ascii="Arial" w:hAnsi="Arial" w:cs="Arial"/>
            <w:lang w:val="en-US"/>
          </w:rPr>
          <w:t xml:space="preserve">be </w:t>
        </w:r>
      </w:ins>
      <w:del w:id="124" w:author="Ricardo Pietrobon" w:date="2014-03-26T07:27:00Z">
        <w:r w:rsidR="004E57DA" w:rsidRPr="003725D0" w:rsidDel="004C203D">
          <w:rPr>
            <w:rFonts w:ascii="Arial" w:hAnsi="Arial" w:cs="Arial"/>
            <w:lang w:val="en-US"/>
          </w:rPr>
          <w:delText xml:space="preserve">do </w:delText>
        </w:r>
      </w:del>
      <w:r w:rsidR="004E57DA" w:rsidRPr="003725D0">
        <w:rPr>
          <w:rFonts w:ascii="Arial" w:hAnsi="Arial" w:cs="Arial"/>
          <w:lang w:val="en-US"/>
        </w:rPr>
        <w:t xml:space="preserve">better </w:t>
      </w:r>
      <w:ins w:id="125" w:author="Ricardo Pietrobon" w:date="2014-03-26T07:27:00Z">
        <w:r>
          <w:rPr>
            <w:rFonts w:ascii="Arial" w:hAnsi="Arial" w:cs="Arial"/>
            <w:lang w:val="en-US"/>
          </w:rPr>
          <w:t xml:space="preserve">executed </w:t>
        </w:r>
      </w:ins>
      <w:r w:rsidR="004E57DA" w:rsidRPr="003725D0">
        <w:rPr>
          <w:rFonts w:ascii="Arial" w:hAnsi="Arial" w:cs="Arial"/>
          <w:lang w:val="en-US"/>
        </w:rPr>
        <w:t xml:space="preserve">on the </w:t>
      </w:r>
      <w:ins w:id="126" w:author="Ricardo Pietrobon" w:date="2014-03-26T07:28:00Z">
        <w:r>
          <w:rPr>
            <w:rFonts w:ascii="Arial" w:hAnsi="Arial" w:cs="Arial"/>
            <w:lang w:val="en-US"/>
          </w:rPr>
          <w:t>following</w:t>
        </w:r>
      </w:ins>
      <w:del w:id="127" w:author="Ricardo Pietrobon" w:date="2014-03-26T07:28:00Z">
        <w:r w:rsidR="004E57DA" w:rsidRPr="003725D0" w:rsidDel="004C203D">
          <w:rPr>
            <w:rFonts w:ascii="Arial" w:hAnsi="Arial" w:cs="Arial"/>
            <w:lang w:val="en-US"/>
          </w:rPr>
          <w:delText>next</w:delText>
        </w:r>
      </w:del>
      <w:r w:rsidR="004E57DA" w:rsidRPr="003725D0">
        <w:rPr>
          <w:rFonts w:ascii="Arial" w:hAnsi="Arial" w:cs="Arial"/>
          <w:lang w:val="en-US"/>
        </w:rPr>
        <w:t xml:space="preserve"> </w:t>
      </w:r>
      <w:del w:id="128" w:author="Ricardo Pietrobon" w:date="2014-03-26T07:28:00Z">
        <w:r w:rsidR="004E57DA" w:rsidRPr="003725D0" w:rsidDel="004C203D">
          <w:rPr>
            <w:rFonts w:ascii="Arial" w:hAnsi="Arial" w:cs="Arial"/>
            <w:lang w:val="en-US"/>
          </w:rPr>
          <w:delText xml:space="preserve">project </w:delText>
        </w:r>
      </w:del>
      <w:r w:rsidR="004E57DA" w:rsidRPr="003725D0">
        <w:rPr>
          <w:rFonts w:ascii="Arial" w:hAnsi="Arial" w:cs="Arial"/>
          <w:lang w:val="en-US"/>
        </w:rPr>
        <w:t>phase.</w:t>
      </w:r>
    </w:p>
    <w:p w14:paraId="60F1EFC7" w14:textId="5C838B4F" w:rsidR="003725D0" w:rsidRDefault="003725D0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2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Periodicamente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, </w:t>
      </w:r>
      <w:proofErr w:type="gramStart"/>
      <w:r w:rsidRPr="003725D0">
        <w:rPr>
          <w:rFonts w:ascii="Arial" w:hAnsi="Arial" w:cs="Arial"/>
          <w:color w:val="1F497D" w:themeColor="text2"/>
          <w:lang w:val="en-US"/>
        </w:rPr>
        <w:t>a</w:t>
      </w:r>
      <w:proofErr w:type="gram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r>
        <w:rPr>
          <w:rFonts w:ascii="Arial" w:hAnsi="Arial" w:cs="Arial"/>
          <w:color w:val="1F497D" w:themeColor="text2"/>
          <w:lang w:val="en-US"/>
        </w:rPr>
        <w:t xml:space="preserve">tem </w:t>
      </w:r>
      <w:proofErr w:type="spellStart"/>
      <w:r>
        <w:rPr>
          <w:rFonts w:ascii="Arial" w:hAnsi="Arial" w:cs="Arial"/>
          <w:color w:val="1F497D" w:themeColor="text2"/>
          <w:lang w:val="en-US"/>
        </w:rPr>
        <w:t>uma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sessão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de</w:t>
      </w:r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lições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aprendidas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para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determinar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eles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podem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fazer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melhor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na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próxima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fase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do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>.</w:t>
      </w:r>
    </w:p>
    <w:p w14:paraId="72F6FD40" w14:textId="77777777" w:rsidR="003725D0" w:rsidRPr="003725D0" w:rsidRDefault="003725D0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30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7CD04CBA" w14:textId="66884ED9" w:rsidR="003725D0" w:rsidRPr="003725D0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3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3725D0">
        <w:rPr>
          <w:rFonts w:ascii="Arial" w:hAnsi="Arial" w:cs="Arial"/>
          <w:lang w:val="en-US"/>
        </w:rPr>
        <w:t xml:space="preserve">My organization </w:t>
      </w:r>
      <w:ins w:id="132" w:author="Ricardo Pietrobon" w:date="2014-03-26T07:28:00Z">
        <w:r w:rsidR="004C203D">
          <w:rPr>
            <w:rFonts w:ascii="Arial" w:hAnsi="Arial" w:cs="Arial"/>
            <w:lang w:val="en-US"/>
          </w:rPr>
          <w:t>classifies</w:t>
        </w:r>
      </w:ins>
      <w:del w:id="133" w:author="Ricardo Pietrobon" w:date="2014-03-26T07:28:00Z">
        <w:r w:rsidRPr="003725D0" w:rsidDel="004C203D">
          <w:rPr>
            <w:rFonts w:ascii="Arial" w:hAnsi="Arial" w:cs="Arial"/>
            <w:lang w:val="en-US"/>
          </w:rPr>
          <w:delText>sort</w:delText>
        </w:r>
      </w:del>
      <w:r w:rsidRPr="003725D0">
        <w:rPr>
          <w:rFonts w:ascii="Arial" w:hAnsi="Arial" w:cs="Arial"/>
          <w:lang w:val="en-US"/>
        </w:rPr>
        <w:t xml:space="preserve"> people into "thinkers" and "doers</w:t>
      </w:r>
      <w:ins w:id="134" w:author="Ricardo Pietrobon" w:date="2014-03-26T07:28:00Z">
        <w:r w:rsidR="004C203D">
          <w:rPr>
            <w:rFonts w:ascii="Arial" w:hAnsi="Arial" w:cs="Arial"/>
            <w:lang w:val="en-US"/>
          </w:rPr>
          <w:t>,</w:t>
        </w:r>
      </w:ins>
      <w:r w:rsidRPr="003725D0">
        <w:rPr>
          <w:rFonts w:ascii="Arial" w:hAnsi="Arial" w:cs="Arial"/>
          <w:lang w:val="en-US"/>
        </w:rPr>
        <w:t xml:space="preserve">" and each </w:t>
      </w:r>
      <w:ins w:id="135" w:author="Ricardo Pietrobon" w:date="2014-03-26T07:28:00Z">
        <w:r w:rsidR="004C203D">
          <w:rPr>
            <w:rFonts w:ascii="Arial" w:hAnsi="Arial" w:cs="Arial"/>
            <w:lang w:val="en-US"/>
          </w:rPr>
          <w:t xml:space="preserve">of them exclusively </w:t>
        </w:r>
      </w:ins>
      <w:r w:rsidRPr="003725D0">
        <w:rPr>
          <w:rFonts w:ascii="Arial" w:hAnsi="Arial" w:cs="Arial"/>
          <w:lang w:val="en-US"/>
        </w:rPr>
        <w:t xml:space="preserve">follows their </w:t>
      </w:r>
      <w:ins w:id="136" w:author="Ricardo Pietrobon" w:date="2014-03-26T07:28:00Z">
        <w:r w:rsidR="004C203D">
          <w:rPr>
            <w:rFonts w:ascii="Arial" w:hAnsi="Arial" w:cs="Arial"/>
            <w:lang w:val="en-US"/>
          </w:rPr>
          <w:t xml:space="preserve">own </w:t>
        </w:r>
      </w:ins>
      <w:r w:rsidRPr="003725D0">
        <w:rPr>
          <w:rFonts w:ascii="Arial" w:hAnsi="Arial" w:cs="Arial"/>
          <w:lang w:val="en-US"/>
        </w:rPr>
        <w:t xml:space="preserve">function, not interfering with the function of </w:t>
      </w:r>
      <w:del w:id="137" w:author="Ricardo Pietrobon" w:date="2014-03-26T07:28:00Z">
        <w:r w:rsidRPr="003725D0" w:rsidDel="004C203D">
          <w:rPr>
            <w:rFonts w:ascii="Arial" w:hAnsi="Arial" w:cs="Arial"/>
            <w:lang w:val="en-US"/>
          </w:rPr>
          <w:delText xml:space="preserve">the </w:delText>
        </w:r>
      </w:del>
      <w:r w:rsidRPr="003725D0">
        <w:rPr>
          <w:rFonts w:ascii="Arial" w:hAnsi="Arial" w:cs="Arial"/>
          <w:lang w:val="en-US"/>
        </w:rPr>
        <w:t>other</w:t>
      </w:r>
      <w:ins w:id="138" w:author="Ricardo Pietrobon" w:date="2014-03-26T07:28:00Z">
        <w:r w:rsidR="004C203D">
          <w:rPr>
            <w:rFonts w:ascii="Arial" w:hAnsi="Arial" w:cs="Arial"/>
            <w:lang w:val="en-US"/>
          </w:rPr>
          <w:t>s</w:t>
        </w:r>
      </w:ins>
      <w:r w:rsidRPr="003725D0">
        <w:rPr>
          <w:rFonts w:ascii="Arial" w:hAnsi="Arial" w:cs="Arial"/>
          <w:lang w:val="en-US"/>
        </w:rPr>
        <w:t>.</w:t>
      </w:r>
    </w:p>
    <w:p w14:paraId="1667ED0B" w14:textId="7D7C6B3E" w:rsidR="003725D0" w:rsidRPr="003725D0" w:rsidRDefault="003725D0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3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Minha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organização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classifica</w:t>
      </w:r>
      <w:proofErr w:type="spellEnd"/>
      <w:del w:id="140" w:author="Ricardo Pietrobon" w:date="2014-03-26T07:28:00Z">
        <w:r w:rsidRPr="003725D0" w:rsidDel="004C203D">
          <w:rPr>
            <w:rFonts w:ascii="Arial" w:hAnsi="Arial" w:cs="Arial"/>
            <w:color w:val="1F497D" w:themeColor="text2"/>
            <w:lang w:val="en-US"/>
          </w:rPr>
          <w:delText>r</w:delText>
        </w:r>
      </w:del>
      <w:r w:rsidRPr="003725D0">
        <w:rPr>
          <w:rFonts w:ascii="Arial" w:hAnsi="Arial" w:cs="Arial"/>
          <w:color w:val="1F497D" w:themeColor="text2"/>
          <w:lang w:val="en-US"/>
        </w:rPr>
        <w:t xml:space="preserve"> as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pessoas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em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"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pensadores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>" e "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fazedores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" e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cada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um segue a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sua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função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não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interferindo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com a </w:t>
      </w:r>
      <w:proofErr w:type="spellStart"/>
      <w:r w:rsidRPr="003725D0">
        <w:rPr>
          <w:rFonts w:ascii="Arial" w:hAnsi="Arial" w:cs="Arial"/>
          <w:color w:val="1F497D" w:themeColor="text2"/>
          <w:lang w:val="en-US"/>
        </w:rPr>
        <w:t>função</w:t>
      </w:r>
      <w:proofErr w:type="spellEnd"/>
      <w:r w:rsidRPr="003725D0">
        <w:rPr>
          <w:rFonts w:ascii="Arial" w:hAnsi="Arial" w:cs="Arial"/>
          <w:color w:val="1F497D" w:themeColor="text2"/>
          <w:lang w:val="en-US"/>
        </w:rPr>
        <w:t xml:space="preserve"> do outro.</w:t>
      </w:r>
    </w:p>
    <w:p w14:paraId="48E98B1D" w14:textId="77777777" w:rsidR="004E57DA" w:rsidRPr="004E57DA" w:rsidRDefault="004E57DA" w:rsidP="00E73B44">
      <w:pPr>
        <w:shd w:val="clear" w:color="auto" w:fill="FFFFFF"/>
        <w:rPr>
          <w:rFonts w:ascii="Arial" w:eastAsia="Times New Roman" w:hAnsi="Arial" w:cs="Arial"/>
          <w:color w:val="222222"/>
        </w:rPr>
        <w:pPrChange w:id="141" w:author="Ricardo Pietrobon" w:date="2014-03-26T07:17:00Z">
          <w:pPr>
            <w:shd w:val="clear" w:color="auto" w:fill="FFFFFF"/>
            <w:jc w:val="both"/>
          </w:pPr>
        </w:pPrChange>
      </w:pPr>
    </w:p>
    <w:p w14:paraId="428ABBA4" w14:textId="77777777" w:rsidR="004E57DA" w:rsidRPr="004E57DA" w:rsidRDefault="004E57DA" w:rsidP="00E73B44">
      <w:pPr>
        <w:shd w:val="clear" w:color="auto" w:fill="FFFFFF"/>
        <w:rPr>
          <w:rFonts w:ascii="Arial" w:eastAsia="Times New Roman" w:hAnsi="Arial" w:cs="Arial"/>
          <w:color w:val="222222"/>
        </w:rPr>
        <w:pPrChange w:id="142" w:author="Ricardo Pietrobon" w:date="2014-03-26T07:17:00Z">
          <w:pPr>
            <w:shd w:val="clear" w:color="auto" w:fill="FFFFFF"/>
            <w:jc w:val="both"/>
          </w:pPr>
        </w:pPrChange>
      </w:pPr>
    </w:p>
    <w:p w14:paraId="5F4D4FD4" w14:textId="77777777" w:rsidR="004E57DA" w:rsidRPr="004E57DA" w:rsidRDefault="004E57DA" w:rsidP="00E73B44">
      <w:pPr>
        <w:shd w:val="clear" w:color="auto" w:fill="FFFFFF"/>
        <w:rPr>
          <w:rFonts w:ascii="Arial" w:eastAsia="Times New Roman" w:hAnsi="Arial" w:cs="Arial"/>
          <w:b/>
          <w:color w:val="222222"/>
        </w:rPr>
        <w:pPrChange w:id="143" w:author="Ricardo Pietrobon" w:date="2014-03-26T07:17:00Z">
          <w:pPr>
            <w:shd w:val="clear" w:color="auto" w:fill="FFFFFF"/>
            <w:jc w:val="both"/>
          </w:pPr>
        </w:pPrChange>
      </w:pPr>
      <w:r w:rsidRPr="004E57DA">
        <w:rPr>
          <w:rFonts w:ascii="Arial" w:eastAsia="Times New Roman" w:hAnsi="Arial" w:cs="Arial"/>
          <w:b/>
          <w:color w:val="222222"/>
        </w:rPr>
        <w:t xml:space="preserve">### </w:t>
      </w:r>
      <w:proofErr w:type="spellStart"/>
      <w:r w:rsidRPr="004E57DA">
        <w:rPr>
          <w:rFonts w:ascii="Arial" w:eastAsia="Times New Roman" w:hAnsi="Arial" w:cs="Arial"/>
          <w:b/>
          <w:color w:val="222222"/>
        </w:rPr>
        <w:t>Teamwork</w:t>
      </w:r>
      <w:proofErr w:type="spellEnd"/>
    </w:p>
    <w:p w14:paraId="33FC5C45" w14:textId="41F0C7C5" w:rsidR="004E57DA" w:rsidRPr="0008427A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44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08427A">
        <w:rPr>
          <w:rFonts w:ascii="Arial" w:eastAsia="Times New Roman" w:hAnsi="Arial" w:cs="Arial"/>
          <w:color w:val="222222"/>
        </w:rPr>
        <w:t xml:space="preserve">The </w:t>
      </w:r>
      <w:proofErr w:type="spellStart"/>
      <w:r w:rsidRPr="0008427A">
        <w:rPr>
          <w:rFonts w:ascii="Arial" w:eastAsia="Times New Roman" w:hAnsi="Arial" w:cs="Arial"/>
          <w:color w:val="222222"/>
        </w:rPr>
        <w:t>team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running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the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trial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is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high </w:t>
      </w:r>
      <w:proofErr w:type="spellStart"/>
      <w:r w:rsidRPr="0008427A">
        <w:rPr>
          <w:rFonts w:ascii="Arial" w:eastAsia="Times New Roman" w:hAnsi="Arial" w:cs="Arial"/>
          <w:color w:val="222222"/>
        </w:rPr>
        <w:t>on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teamwork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and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supporting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each</w:t>
      </w:r>
      <w:proofErr w:type="spellEnd"/>
      <w:r w:rsidRPr="0008427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8427A">
        <w:rPr>
          <w:rFonts w:ascii="Arial" w:eastAsia="Times New Roman" w:hAnsi="Arial" w:cs="Arial"/>
          <w:color w:val="222222"/>
        </w:rPr>
        <w:t>other</w:t>
      </w:r>
      <w:proofErr w:type="spellEnd"/>
    </w:p>
    <w:p w14:paraId="3245FC67" w14:textId="68863A79" w:rsidR="0008427A" w:rsidRPr="00E13394" w:rsidRDefault="0008427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45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E13394">
        <w:rPr>
          <w:rFonts w:ascii="Arial" w:eastAsia="Times New Roman" w:hAnsi="Arial" w:cs="Arial"/>
          <w:color w:val="1F497D" w:themeColor="text2"/>
        </w:rPr>
        <w:t xml:space="preserve">A equipe que executa o estudo é </w:t>
      </w:r>
      <w:r w:rsidR="00E13394" w:rsidRPr="00E13394">
        <w:rPr>
          <w:rFonts w:ascii="Arial" w:eastAsia="Times New Roman" w:hAnsi="Arial" w:cs="Arial"/>
          <w:color w:val="1F497D" w:themeColor="text2"/>
        </w:rPr>
        <w:t>focada</w:t>
      </w:r>
      <w:r w:rsidRPr="00E13394">
        <w:rPr>
          <w:rFonts w:ascii="Arial" w:eastAsia="Times New Roman" w:hAnsi="Arial" w:cs="Arial"/>
          <w:color w:val="1F497D" w:themeColor="text2"/>
        </w:rPr>
        <w:t xml:space="preserve"> no trabalho em equipe e </w:t>
      </w:r>
      <w:r w:rsidR="00E13394" w:rsidRPr="00E13394">
        <w:rPr>
          <w:rFonts w:ascii="Arial" w:eastAsia="Times New Roman" w:hAnsi="Arial" w:cs="Arial"/>
          <w:color w:val="1F497D" w:themeColor="text2"/>
        </w:rPr>
        <w:t>se apoiam</w:t>
      </w:r>
      <w:r w:rsidRPr="00E13394">
        <w:rPr>
          <w:rFonts w:ascii="Arial" w:eastAsia="Times New Roman" w:hAnsi="Arial" w:cs="Arial"/>
          <w:color w:val="1F497D" w:themeColor="text2"/>
        </w:rPr>
        <w:t xml:space="preserve"> mutuamente</w:t>
      </w:r>
      <w:r w:rsidR="00E13394" w:rsidRPr="00E13394">
        <w:rPr>
          <w:rFonts w:ascii="Arial" w:eastAsia="Times New Roman" w:hAnsi="Arial" w:cs="Arial"/>
          <w:color w:val="1F497D" w:themeColor="text2"/>
        </w:rPr>
        <w:t>.</w:t>
      </w:r>
    </w:p>
    <w:p w14:paraId="42C707E2" w14:textId="77777777" w:rsidR="00E13394" w:rsidRPr="0008427A" w:rsidRDefault="00E13394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146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3490CE2C" w14:textId="679F3C94" w:rsidR="00E13394" w:rsidRPr="00E13394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47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E13394">
        <w:rPr>
          <w:rFonts w:ascii="Arial" w:eastAsia="Times New Roman" w:hAnsi="Arial" w:cs="Arial"/>
          <w:color w:val="222222"/>
        </w:rPr>
        <w:t>Problems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faced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by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anyone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E13394">
        <w:rPr>
          <w:rFonts w:ascii="Arial" w:eastAsia="Times New Roman" w:hAnsi="Arial" w:cs="Arial"/>
          <w:color w:val="222222"/>
        </w:rPr>
        <w:t>our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trial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team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are </w:t>
      </w:r>
      <w:proofErr w:type="spellStart"/>
      <w:r w:rsidRPr="00E13394">
        <w:rPr>
          <w:rFonts w:ascii="Arial" w:eastAsia="Times New Roman" w:hAnsi="Arial" w:cs="Arial"/>
          <w:color w:val="222222"/>
        </w:rPr>
        <w:t>immediately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addressed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by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other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team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members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and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managers</w:t>
      </w:r>
    </w:p>
    <w:p w14:paraId="00654B75" w14:textId="7D6B2FA1" w:rsidR="00E13394" w:rsidRDefault="00E13394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4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E13394">
        <w:rPr>
          <w:rFonts w:ascii="Arial" w:eastAsia="Times New Roman" w:hAnsi="Arial" w:cs="Arial"/>
          <w:color w:val="1F497D" w:themeColor="text2"/>
        </w:rPr>
        <w:t>Os problemas enfrentados por qualquer pessoa em nossa equipe são imediatamente abordados por outros membros da equipe e gerentes.</w:t>
      </w:r>
    </w:p>
    <w:p w14:paraId="5C672E61" w14:textId="77777777" w:rsidR="00E13394" w:rsidRPr="00E13394" w:rsidRDefault="00E13394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149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05E79FA2" w14:textId="1E72A245" w:rsidR="00E13394" w:rsidRPr="00E13394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50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E13394">
        <w:rPr>
          <w:rFonts w:ascii="Arial" w:eastAsia="Times New Roman" w:hAnsi="Arial" w:cs="Arial"/>
          <w:color w:val="222222"/>
        </w:rPr>
        <w:t>Each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individual in </w:t>
      </w:r>
      <w:proofErr w:type="spellStart"/>
      <w:r w:rsidRPr="00E13394">
        <w:rPr>
          <w:rFonts w:ascii="Arial" w:eastAsia="Times New Roman" w:hAnsi="Arial" w:cs="Arial"/>
          <w:color w:val="222222"/>
        </w:rPr>
        <w:t>our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team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works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independently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and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is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in charge </w:t>
      </w:r>
      <w:proofErr w:type="spellStart"/>
      <w:r w:rsidRPr="00E13394">
        <w:rPr>
          <w:rFonts w:ascii="Arial" w:eastAsia="Times New Roman" w:hAnsi="Arial" w:cs="Arial"/>
          <w:color w:val="222222"/>
        </w:rPr>
        <w:t>of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finding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solutions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to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problems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that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might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occur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E13394">
        <w:rPr>
          <w:rFonts w:ascii="Arial" w:eastAsia="Times New Roman" w:hAnsi="Arial" w:cs="Arial"/>
          <w:color w:val="222222"/>
        </w:rPr>
        <w:t>the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process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of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conducting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the</w:t>
      </w:r>
      <w:proofErr w:type="spellEnd"/>
      <w:r w:rsidRPr="00E13394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13394">
        <w:rPr>
          <w:rFonts w:ascii="Arial" w:eastAsia="Times New Roman" w:hAnsi="Arial" w:cs="Arial"/>
          <w:color w:val="222222"/>
        </w:rPr>
        <w:t>trial</w:t>
      </w:r>
      <w:proofErr w:type="spellEnd"/>
    </w:p>
    <w:p w14:paraId="232582BE" w14:textId="38C83131" w:rsidR="00E13394" w:rsidRPr="00E13394" w:rsidRDefault="00E13394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51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E13394">
        <w:rPr>
          <w:rFonts w:ascii="Arial" w:eastAsia="Times New Roman" w:hAnsi="Arial" w:cs="Arial"/>
          <w:color w:val="1F497D" w:themeColor="text2"/>
        </w:rPr>
        <w:t>Cada indivíduo em nossa equipe trabalha de forma independente e é encarregado de encontrar soluções para os problemas que podem ocorrer no processo de realização do estudo.</w:t>
      </w:r>
    </w:p>
    <w:p w14:paraId="2EC7E12C" w14:textId="77777777" w:rsidR="00E13394" w:rsidRPr="00E13394" w:rsidRDefault="00E13394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152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0A6EB92B" w14:textId="0B83391B" w:rsidR="00E039ED" w:rsidRPr="00E039ED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53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E039ED">
        <w:rPr>
          <w:rFonts w:ascii="Arial" w:eastAsia="Times New Roman" w:hAnsi="Arial" w:cs="Arial"/>
          <w:color w:val="222222"/>
        </w:rPr>
        <w:t xml:space="preserve">In </w:t>
      </w:r>
      <w:proofErr w:type="spellStart"/>
      <w:r w:rsidRPr="00E039ED">
        <w:rPr>
          <w:rFonts w:ascii="Arial" w:eastAsia="Times New Roman" w:hAnsi="Arial" w:cs="Arial"/>
          <w:color w:val="222222"/>
        </w:rPr>
        <w:t>my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organization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there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is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E039ED">
        <w:rPr>
          <w:rFonts w:ascii="Arial" w:eastAsia="Times New Roman" w:hAnsi="Arial" w:cs="Arial"/>
          <w:color w:val="222222"/>
        </w:rPr>
        <w:t>support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from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ins w:id="154" w:author="Ricardo Pietrobon" w:date="2014-03-26T07:35:00Z">
        <w:r w:rsidR="00C02133">
          <w:rPr>
            <w:rFonts w:ascii="Arial" w:eastAsia="Times New Roman" w:hAnsi="Arial" w:cs="Arial"/>
            <w:color w:val="222222"/>
          </w:rPr>
          <w:t>a</w:t>
        </w:r>
      </w:ins>
      <w:del w:id="155" w:author="Ricardo Pietrobon" w:date="2014-03-26T07:35:00Z">
        <w:r w:rsidRPr="00E039ED" w:rsidDel="00C02133">
          <w:rPr>
            <w:rFonts w:ascii="Arial" w:eastAsia="Times New Roman" w:hAnsi="Arial" w:cs="Arial"/>
            <w:color w:val="222222"/>
          </w:rPr>
          <w:delText>a</w:delText>
        </w:r>
      </w:del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senior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manageme</w:t>
      </w:r>
      <w:ins w:id="156" w:author="Ricardo Pietrobon" w:date="2014-03-26T07:35:00Z">
        <w:r w:rsidR="00C02133">
          <w:rPr>
            <w:rFonts w:ascii="Arial" w:eastAsia="Times New Roman" w:hAnsi="Arial" w:cs="Arial"/>
            <w:color w:val="222222"/>
          </w:rPr>
          <w:t>r</w:t>
        </w:r>
      </w:ins>
      <w:proofErr w:type="spellEnd"/>
      <w:del w:id="157" w:author="Ricardo Pietrobon" w:date="2014-03-26T07:35:00Z">
        <w:r w:rsidRPr="00E039ED" w:rsidDel="00C02133">
          <w:rPr>
            <w:rFonts w:ascii="Arial" w:eastAsia="Times New Roman" w:hAnsi="Arial" w:cs="Arial"/>
            <w:color w:val="222222"/>
          </w:rPr>
          <w:delText>nt</w:delText>
        </w:r>
      </w:del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involved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with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the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supply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of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resources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dedicated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to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the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project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and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ins w:id="158" w:author="Ricardo Pietrobon" w:date="2014-03-26T07:35:00Z">
        <w:r w:rsidR="00C02133">
          <w:rPr>
            <w:rFonts w:ascii="Arial" w:eastAsia="Times New Roman" w:hAnsi="Arial" w:cs="Arial"/>
            <w:color w:val="222222"/>
          </w:rPr>
          <w:t>also</w:t>
        </w:r>
        <w:proofErr w:type="spellEnd"/>
        <w:r w:rsidR="00C02133">
          <w:rPr>
            <w:rFonts w:ascii="Arial" w:eastAsia="Times New Roman" w:hAnsi="Arial" w:cs="Arial"/>
            <w:color w:val="222222"/>
          </w:rPr>
          <w:t xml:space="preserve"> in charge </w:t>
        </w:r>
        <w:proofErr w:type="spellStart"/>
        <w:r w:rsidR="00C02133">
          <w:rPr>
            <w:rFonts w:ascii="Arial" w:eastAsia="Times New Roman" w:hAnsi="Arial" w:cs="Arial"/>
            <w:color w:val="222222"/>
          </w:rPr>
          <w:t>of</w:t>
        </w:r>
        <w:proofErr w:type="spellEnd"/>
        <w:r w:rsidR="00C02133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E039ED">
        <w:rPr>
          <w:rFonts w:ascii="Arial" w:eastAsia="Times New Roman" w:hAnsi="Arial" w:cs="Arial"/>
          <w:color w:val="222222"/>
        </w:rPr>
        <w:t>remov</w:t>
      </w:r>
      <w:ins w:id="159" w:author="Ricardo Pietrobon" w:date="2014-03-26T07:36:00Z">
        <w:r w:rsidR="00C02133">
          <w:rPr>
            <w:rFonts w:ascii="Arial" w:eastAsia="Times New Roman" w:hAnsi="Arial" w:cs="Arial"/>
            <w:color w:val="222222"/>
          </w:rPr>
          <w:t>ing</w:t>
        </w:r>
      </w:ins>
      <w:proofErr w:type="spellEnd"/>
      <w:del w:id="160" w:author="Ricardo Pietrobon" w:date="2014-03-26T07:36:00Z">
        <w:r w:rsidRPr="00E039ED" w:rsidDel="00C02133">
          <w:rPr>
            <w:rFonts w:ascii="Arial" w:eastAsia="Times New Roman" w:hAnsi="Arial" w:cs="Arial"/>
            <w:color w:val="222222"/>
          </w:rPr>
          <w:delText>a</w:delText>
        </w:r>
      </w:del>
      <w:del w:id="161" w:author="Ricardo Pietrobon" w:date="2014-03-26T07:35:00Z">
        <w:r w:rsidRPr="00E039ED" w:rsidDel="00C02133">
          <w:rPr>
            <w:rFonts w:ascii="Arial" w:eastAsia="Times New Roman" w:hAnsi="Arial" w:cs="Arial"/>
            <w:color w:val="222222"/>
          </w:rPr>
          <w:delText>l</w:delText>
        </w:r>
      </w:del>
      <w:del w:id="162" w:author="Ricardo Pietrobon" w:date="2014-03-26T07:36:00Z">
        <w:r w:rsidRPr="00E039ED" w:rsidDel="00C02133">
          <w:rPr>
            <w:rFonts w:ascii="Arial" w:eastAsia="Times New Roman" w:hAnsi="Arial" w:cs="Arial"/>
            <w:color w:val="222222"/>
          </w:rPr>
          <w:delText xml:space="preserve"> of</w:delText>
        </w:r>
      </w:del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individuals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that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ins w:id="163" w:author="Ricardo Pietrobon" w:date="2014-03-26T07:36:00Z">
        <w:r w:rsidR="00C02133">
          <w:rPr>
            <w:rFonts w:ascii="Arial" w:eastAsia="Times New Roman" w:hAnsi="Arial" w:cs="Arial"/>
            <w:color w:val="222222"/>
          </w:rPr>
          <w:t>might</w:t>
        </w:r>
        <w:proofErr w:type="spellEnd"/>
        <w:r w:rsidR="00C02133">
          <w:rPr>
            <w:rFonts w:ascii="Arial" w:eastAsia="Times New Roman" w:hAnsi="Arial" w:cs="Arial"/>
            <w:color w:val="222222"/>
          </w:rPr>
          <w:t xml:space="preserve"> </w:t>
        </w:r>
      </w:ins>
      <w:proofErr w:type="spellStart"/>
      <w:r w:rsidRPr="00E039ED">
        <w:rPr>
          <w:rFonts w:ascii="Arial" w:eastAsia="Times New Roman" w:hAnsi="Arial" w:cs="Arial"/>
          <w:color w:val="222222"/>
        </w:rPr>
        <w:t>harm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the</w:t>
      </w:r>
      <w:proofErr w:type="spellEnd"/>
      <w:r w:rsidRPr="00E039ED">
        <w:rPr>
          <w:rFonts w:ascii="Arial" w:eastAsia="Times New Roman" w:hAnsi="Arial" w:cs="Arial"/>
          <w:color w:val="222222"/>
        </w:rPr>
        <w:t xml:space="preserve"> self-</w:t>
      </w:r>
      <w:proofErr w:type="spellStart"/>
      <w:r w:rsidRPr="00E039ED">
        <w:rPr>
          <w:rFonts w:ascii="Arial" w:eastAsia="Times New Roman" w:hAnsi="Arial" w:cs="Arial"/>
          <w:color w:val="222222"/>
        </w:rPr>
        <w:t>organiz</w:t>
      </w:r>
      <w:ins w:id="164" w:author="Ricardo Pietrobon" w:date="2014-03-26T07:36:00Z">
        <w:r w:rsidR="00C02133">
          <w:rPr>
            <w:rFonts w:ascii="Arial" w:eastAsia="Times New Roman" w:hAnsi="Arial" w:cs="Arial"/>
            <w:color w:val="222222"/>
          </w:rPr>
          <w:t>ing</w:t>
        </w:r>
      </w:ins>
      <w:proofErr w:type="spellEnd"/>
      <w:del w:id="165" w:author="Ricardo Pietrobon" w:date="2014-03-26T07:36:00Z">
        <w:r w:rsidRPr="00E039ED" w:rsidDel="00C02133">
          <w:rPr>
            <w:rFonts w:ascii="Arial" w:eastAsia="Times New Roman" w:hAnsi="Arial" w:cs="Arial"/>
            <w:color w:val="222222"/>
          </w:rPr>
          <w:delText>ation</w:delText>
        </w:r>
      </w:del>
      <w:r w:rsidRPr="00E039E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039ED">
        <w:rPr>
          <w:rFonts w:ascii="Arial" w:eastAsia="Times New Roman" w:hAnsi="Arial" w:cs="Arial"/>
          <w:color w:val="222222"/>
        </w:rPr>
        <w:t>t</w:t>
      </w:r>
      <w:ins w:id="166" w:author="Ricardo Pietrobon" w:date="2014-03-26T07:36:00Z">
        <w:r w:rsidR="00C02133">
          <w:rPr>
            <w:rFonts w:ascii="Arial" w:eastAsia="Times New Roman" w:hAnsi="Arial" w:cs="Arial"/>
            <w:color w:val="222222"/>
          </w:rPr>
          <w:t>eam</w:t>
        </w:r>
      </w:ins>
      <w:proofErr w:type="spellEnd"/>
      <w:del w:id="167" w:author="Ricardo Pietrobon" w:date="2014-03-26T07:36:00Z">
        <w:r w:rsidRPr="00E039ED" w:rsidDel="00C02133">
          <w:rPr>
            <w:rFonts w:ascii="Arial" w:eastAsia="Times New Roman" w:hAnsi="Arial" w:cs="Arial"/>
            <w:color w:val="222222"/>
          </w:rPr>
          <w:delText>ime</w:delText>
        </w:r>
      </w:del>
    </w:p>
    <w:p w14:paraId="54C98F8F" w14:textId="7E15B70C" w:rsidR="00E039ED" w:rsidRPr="00E039ED" w:rsidRDefault="00E039ED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6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E039ED">
        <w:rPr>
          <w:rFonts w:ascii="Arial" w:eastAsia="Times New Roman" w:hAnsi="Arial" w:cs="Arial"/>
          <w:color w:val="1F497D" w:themeColor="text2"/>
        </w:rPr>
        <w:t xml:space="preserve">Na minha organização </w:t>
      </w:r>
      <w:r>
        <w:rPr>
          <w:rFonts w:ascii="Arial" w:eastAsia="Times New Roman" w:hAnsi="Arial" w:cs="Arial"/>
          <w:color w:val="1F497D" w:themeColor="text2"/>
        </w:rPr>
        <w:t>há o apoio de um</w:t>
      </w:r>
      <w:r w:rsidRPr="00E039ED">
        <w:rPr>
          <w:rFonts w:ascii="Arial" w:eastAsia="Times New Roman" w:hAnsi="Arial" w:cs="Arial"/>
          <w:color w:val="1F497D" w:themeColor="text2"/>
        </w:rPr>
        <w:t xml:space="preserve"> ger</w:t>
      </w:r>
      <w:r>
        <w:rPr>
          <w:rFonts w:ascii="Arial" w:eastAsia="Times New Roman" w:hAnsi="Arial" w:cs="Arial"/>
          <w:color w:val="1F497D" w:themeColor="text2"/>
        </w:rPr>
        <w:t>ente</w:t>
      </w:r>
      <w:r w:rsidRPr="00E039ED">
        <w:rPr>
          <w:rFonts w:ascii="Arial" w:eastAsia="Times New Roman" w:hAnsi="Arial" w:cs="Arial"/>
          <w:color w:val="1F497D" w:themeColor="text2"/>
        </w:rPr>
        <w:t xml:space="preserve"> sênior envolvido com o fornecimento de recursos dedicados ao projeto e remoção de indivíduos que prejudicam </w:t>
      </w:r>
      <w:r w:rsidR="002F7047">
        <w:rPr>
          <w:rFonts w:ascii="Arial" w:eastAsia="Times New Roman" w:hAnsi="Arial" w:cs="Arial"/>
          <w:color w:val="1F497D" w:themeColor="text2"/>
        </w:rPr>
        <w:t>a</w:t>
      </w:r>
      <w:r w:rsidRPr="00E039ED">
        <w:rPr>
          <w:rFonts w:ascii="Arial" w:eastAsia="Times New Roman" w:hAnsi="Arial" w:cs="Arial"/>
          <w:color w:val="1F497D" w:themeColor="text2"/>
        </w:rPr>
        <w:t xml:space="preserve"> </w:t>
      </w:r>
      <w:ins w:id="169" w:author="Ricardo Pietrobon" w:date="2014-03-26T07:36:00Z">
        <w:r w:rsidR="00C02133">
          <w:rPr>
            <w:rFonts w:ascii="Arial" w:eastAsia="Times New Roman" w:hAnsi="Arial" w:cs="Arial"/>
            <w:color w:val="1F497D" w:themeColor="text2"/>
          </w:rPr>
          <w:t xml:space="preserve">equipe </w:t>
        </w:r>
      </w:ins>
      <w:r w:rsidRPr="00E039ED">
        <w:rPr>
          <w:rFonts w:ascii="Arial" w:eastAsia="Times New Roman" w:hAnsi="Arial" w:cs="Arial"/>
          <w:color w:val="1F497D" w:themeColor="text2"/>
        </w:rPr>
        <w:t>auto-organiz</w:t>
      </w:r>
      <w:ins w:id="170" w:author="Ricardo Pietrobon" w:date="2014-03-26T07:36:00Z">
        <w:r w:rsidR="00C02133">
          <w:rPr>
            <w:rFonts w:ascii="Arial" w:eastAsia="Times New Roman" w:hAnsi="Arial" w:cs="Arial"/>
            <w:color w:val="1F497D" w:themeColor="text2"/>
          </w:rPr>
          <w:t>ada</w:t>
        </w:r>
      </w:ins>
      <w:del w:id="171" w:author="Ricardo Pietrobon" w:date="2014-03-26T07:36:00Z">
        <w:r w:rsidRPr="00E039ED" w:rsidDel="00C02133">
          <w:rPr>
            <w:rFonts w:ascii="Arial" w:eastAsia="Times New Roman" w:hAnsi="Arial" w:cs="Arial"/>
            <w:color w:val="1F497D" w:themeColor="text2"/>
          </w:rPr>
          <w:delText>ação</w:delText>
        </w:r>
        <w:r w:rsidR="002F7047" w:rsidDel="00C02133">
          <w:rPr>
            <w:rFonts w:ascii="Arial" w:eastAsia="Times New Roman" w:hAnsi="Arial" w:cs="Arial"/>
            <w:color w:val="1F497D" w:themeColor="text2"/>
          </w:rPr>
          <w:delText xml:space="preserve"> </w:delText>
        </w:r>
        <w:bookmarkStart w:id="172" w:name="_GoBack"/>
        <w:bookmarkEnd w:id="172"/>
        <w:r w:rsidR="002F7047" w:rsidDel="00C02133">
          <w:rPr>
            <w:rFonts w:ascii="Arial" w:eastAsia="Times New Roman" w:hAnsi="Arial" w:cs="Arial"/>
            <w:color w:val="1F497D" w:themeColor="text2"/>
          </w:rPr>
          <w:delText>da equipe</w:delText>
        </w:r>
      </w:del>
      <w:r w:rsidR="002F7047">
        <w:rPr>
          <w:rFonts w:ascii="Arial" w:eastAsia="Times New Roman" w:hAnsi="Arial" w:cs="Arial"/>
          <w:color w:val="1F497D" w:themeColor="text2"/>
        </w:rPr>
        <w:t>.</w:t>
      </w:r>
    </w:p>
    <w:p w14:paraId="64062634" w14:textId="77777777" w:rsidR="00E039ED" w:rsidRPr="00E039ED" w:rsidRDefault="00E039ED" w:rsidP="00E73B44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  <w:pPrChange w:id="173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2C1DE091" w14:textId="73A6E5EC" w:rsidR="002F7047" w:rsidRPr="002F7047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74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2F7047">
        <w:rPr>
          <w:rFonts w:ascii="Arial" w:eastAsia="Times New Roman" w:hAnsi="Arial" w:cs="Arial"/>
          <w:color w:val="222222"/>
        </w:rPr>
        <w:t xml:space="preserve">The management in </w:t>
      </w:r>
      <w:proofErr w:type="spellStart"/>
      <w:r w:rsidRPr="002F7047">
        <w:rPr>
          <w:rFonts w:ascii="Arial" w:eastAsia="Times New Roman" w:hAnsi="Arial" w:cs="Arial"/>
          <w:color w:val="222222"/>
        </w:rPr>
        <w:t>my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organization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is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facilitative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and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collaborative</w:t>
      </w:r>
      <w:proofErr w:type="spellEnd"/>
      <w:r w:rsidRPr="002F7047">
        <w:rPr>
          <w:rFonts w:ascii="Arial" w:eastAsia="Times New Roman" w:hAnsi="Arial" w:cs="Arial"/>
          <w:color w:val="222222"/>
        </w:rPr>
        <w:t> </w:t>
      </w:r>
    </w:p>
    <w:p w14:paraId="52357A7A" w14:textId="6C4E6D29" w:rsidR="002F7047" w:rsidRPr="002F7047" w:rsidRDefault="002F7047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75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2F7047">
        <w:rPr>
          <w:rFonts w:ascii="Arial" w:eastAsia="Times New Roman" w:hAnsi="Arial" w:cs="Arial"/>
          <w:color w:val="1F497D" w:themeColor="text2"/>
        </w:rPr>
        <w:t>A gestão em minha organização é facilitadora e colaborativa</w:t>
      </w:r>
    </w:p>
    <w:p w14:paraId="5770E4E5" w14:textId="331BEACB" w:rsidR="004E57DA" w:rsidRPr="002F7047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76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2F7047">
        <w:rPr>
          <w:rFonts w:ascii="Arial" w:eastAsia="Times New Roman" w:hAnsi="Arial" w:cs="Arial"/>
          <w:color w:val="222222"/>
        </w:rPr>
        <w:t>We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have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ins w:id="177" w:author="Ricardo Pietrobon" w:date="2014-03-26T07:35:00Z">
        <w:r w:rsidR="00C02133">
          <w:rPr>
            <w:rFonts w:ascii="Arial" w:eastAsia="Times New Roman" w:hAnsi="Arial" w:cs="Arial"/>
            <w:color w:val="222222"/>
          </w:rPr>
          <w:t xml:space="preserve">a </w:t>
        </w:r>
      </w:ins>
      <w:proofErr w:type="spellStart"/>
      <w:r w:rsidRPr="002F7047">
        <w:rPr>
          <w:rFonts w:ascii="Arial" w:eastAsia="Times New Roman" w:hAnsi="Arial" w:cs="Arial"/>
          <w:color w:val="222222"/>
        </w:rPr>
        <w:t>hierarchically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structured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organization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in </w:t>
      </w:r>
      <w:proofErr w:type="spellStart"/>
      <w:r w:rsidRPr="002F7047">
        <w:rPr>
          <w:rFonts w:ascii="Arial" w:eastAsia="Times New Roman" w:hAnsi="Arial" w:cs="Arial"/>
          <w:color w:val="222222"/>
        </w:rPr>
        <w:t>support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of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the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ongoing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clinical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trials</w:t>
      </w:r>
      <w:proofErr w:type="spellEnd"/>
    </w:p>
    <w:p w14:paraId="0A691667" w14:textId="3E02A79E" w:rsidR="002F7047" w:rsidRDefault="002F7047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7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2F7047">
        <w:rPr>
          <w:rFonts w:ascii="Arial" w:eastAsia="Times New Roman" w:hAnsi="Arial" w:cs="Arial"/>
          <w:color w:val="1F497D" w:themeColor="text2"/>
        </w:rPr>
        <w:t>Nós temos uma organização hierarquicamente estruturada que apoia os ensaios clínicos em curso.</w:t>
      </w:r>
    </w:p>
    <w:p w14:paraId="06E52F2B" w14:textId="77777777" w:rsidR="002F7047" w:rsidRPr="002F7047" w:rsidRDefault="002F7047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179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6094040E" w14:textId="3BAE6EB9" w:rsidR="002F7047" w:rsidRPr="002F7047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80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proofErr w:type="spellStart"/>
      <w:r w:rsidRPr="002F7047">
        <w:rPr>
          <w:rFonts w:ascii="Arial" w:eastAsia="Times New Roman" w:hAnsi="Arial" w:cs="Arial"/>
          <w:color w:val="222222"/>
        </w:rPr>
        <w:t>Senior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management </w:t>
      </w:r>
      <w:proofErr w:type="spellStart"/>
      <w:r w:rsidRPr="002F7047">
        <w:rPr>
          <w:rFonts w:ascii="Arial" w:eastAsia="Times New Roman" w:hAnsi="Arial" w:cs="Arial"/>
          <w:color w:val="222222"/>
        </w:rPr>
        <w:t>supports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ins w:id="181" w:author="Ricardo Pietrobon" w:date="2014-03-26T07:34:00Z">
        <w:r w:rsidR="00C02133">
          <w:rPr>
            <w:rFonts w:ascii="Arial" w:eastAsia="Times New Roman" w:hAnsi="Arial" w:cs="Arial"/>
            <w:color w:val="222222"/>
          </w:rPr>
          <w:t>the</w:t>
        </w:r>
        <w:proofErr w:type="spellEnd"/>
        <w:r w:rsidR="00C02133">
          <w:rPr>
            <w:rFonts w:ascii="Arial" w:eastAsia="Times New Roman" w:hAnsi="Arial" w:cs="Arial"/>
            <w:color w:val="222222"/>
          </w:rPr>
          <w:t xml:space="preserve"> </w:t>
        </w:r>
        <w:proofErr w:type="spellStart"/>
        <w:r w:rsidR="00C02133">
          <w:rPr>
            <w:rFonts w:ascii="Arial" w:eastAsia="Times New Roman" w:hAnsi="Arial" w:cs="Arial"/>
            <w:color w:val="222222"/>
          </w:rPr>
          <w:t>project</w:t>
        </w:r>
      </w:ins>
      <w:proofErr w:type="spellEnd"/>
      <w:r w:rsidRPr="002F7047">
        <w:rPr>
          <w:rFonts w:ascii="Arial" w:eastAsia="Times New Roman" w:hAnsi="Arial" w:cs="Arial"/>
          <w:color w:val="222222"/>
        </w:rPr>
        <w:t> </w:t>
      </w:r>
      <w:proofErr w:type="spellStart"/>
      <w:r w:rsidRPr="002F7047">
        <w:rPr>
          <w:rFonts w:ascii="Arial" w:eastAsia="Times New Roman" w:hAnsi="Arial" w:cs="Arial"/>
          <w:color w:val="222222"/>
        </w:rPr>
        <w:t>by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creating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and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maintaining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an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open </w:t>
      </w:r>
      <w:proofErr w:type="spellStart"/>
      <w:r w:rsidRPr="002F7047">
        <w:rPr>
          <w:rFonts w:ascii="Arial" w:eastAsia="Times New Roman" w:hAnsi="Arial" w:cs="Arial"/>
          <w:color w:val="222222"/>
        </w:rPr>
        <w:t>and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informal </w:t>
      </w:r>
      <w:proofErr w:type="spellStart"/>
      <w:r w:rsidRPr="002F7047">
        <w:rPr>
          <w:rFonts w:ascii="Arial" w:eastAsia="Times New Roman" w:hAnsi="Arial" w:cs="Arial"/>
          <w:color w:val="222222"/>
        </w:rPr>
        <w:t>organizational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culture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F7047">
        <w:rPr>
          <w:rFonts w:ascii="Arial" w:eastAsia="Times New Roman" w:hAnsi="Arial" w:cs="Arial"/>
          <w:color w:val="222222"/>
        </w:rPr>
        <w:t>negotiating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contracts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F7047">
        <w:rPr>
          <w:rFonts w:ascii="Arial" w:eastAsia="Times New Roman" w:hAnsi="Arial" w:cs="Arial"/>
          <w:color w:val="222222"/>
        </w:rPr>
        <w:t>providing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financial </w:t>
      </w:r>
      <w:proofErr w:type="spellStart"/>
      <w:r w:rsidRPr="002F7047">
        <w:rPr>
          <w:rFonts w:ascii="Arial" w:eastAsia="Times New Roman" w:hAnsi="Arial" w:cs="Arial"/>
          <w:color w:val="222222"/>
        </w:rPr>
        <w:t>sponsorship</w:t>
      </w:r>
      <w:proofErr w:type="spellEnd"/>
      <w:del w:id="182" w:author="Ricardo Pietrobon" w:date="2014-03-26T07:35:00Z">
        <w:r w:rsidRPr="002F7047" w:rsidDel="00C02133">
          <w:rPr>
            <w:rFonts w:ascii="Arial" w:eastAsia="Times New Roman" w:hAnsi="Arial" w:cs="Arial"/>
            <w:color w:val="222222"/>
          </w:rPr>
          <w:delText>,</w:delText>
        </w:r>
      </w:del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and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managing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human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resources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in a </w:t>
      </w:r>
      <w:proofErr w:type="spellStart"/>
      <w:r w:rsidRPr="002F7047">
        <w:rPr>
          <w:rFonts w:ascii="Arial" w:eastAsia="Times New Roman" w:hAnsi="Arial" w:cs="Arial"/>
          <w:color w:val="222222"/>
        </w:rPr>
        <w:t>way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that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F7047">
        <w:rPr>
          <w:rFonts w:ascii="Arial" w:eastAsia="Times New Roman" w:hAnsi="Arial" w:cs="Arial"/>
          <w:color w:val="222222"/>
        </w:rPr>
        <w:t>supports</w:t>
      </w:r>
      <w:proofErr w:type="spellEnd"/>
      <w:r w:rsidRPr="002F7047">
        <w:rPr>
          <w:rFonts w:ascii="Arial" w:eastAsia="Times New Roman" w:hAnsi="Arial" w:cs="Arial"/>
          <w:color w:val="222222"/>
        </w:rPr>
        <w:t xml:space="preserve"> self-</w:t>
      </w:r>
      <w:proofErr w:type="spellStart"/>
      <w:r w:rsidRPr="002F7047">
        <w:rPr>
          <w:rFonts w:ascii="Arial" w:eastAsia="Times New Roman" w:hAnsi="Arial" w:cs="Arial"/>
          <w:color w:val="222222"/>
        </w:rPr>
        <w:t>organization</w:t>
      </w:r>
      <w:proofErr w:type="spellEnd"/>
      <w:r w:rsidRPr="002F7047">
        <w:rPr>
          <w:rFonts w:ascii="Arial" w:eastAsia="Times New Roman" w:hAnsi="Arial" w:cs="Arial"/>
          <w:color w:val="222222"/>
        </w:rPr>
        <w:t>.</w:t>
      </w:r>
    </w:p>
    <w:p w14:paraId="791C123F" w14:textId="2DDA848D" w:rsidR="002F7047" w:rsidRDefault="002F7047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83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2F7047">
        <w:rPr>
          <w:rFonts w:ascii="Arial" w:eastAsia="Times New Roman" w:hAnsi="Arial" w:cs="Arial"/>
          <w:color w:val="1F497D" w:themeColor="text2"/>
        </w:rPr>
        <w:t xml:space="preserve">A alta gerência </w:t>
      </w:r>
      <w:r>
        <w:rPr>
          <w:rFonts w:ascii="Arial" w:eastAsia="Times New Roman" w:hAnsi="Arial" w:cs="Arial"/>
          <w:color w:val="1F497D" w:themeColor="text2"/>
        </w:rPr>
        <w:t>dá o suporte</w:t>
      </w:r>
      <w:ins w:id="184" w:author="Ricardo Pietrobon" w:date="2014-03-26T07:34:00Z">
        <w:r w:rsidR="00C02133">
          <w:rPr>
            <w:rFonts w:ascii="Arial" w:eastAsia="Times New Roman" w:hAnsi="Arial" w:cs="Arial"/>
            <w:color w:val="1F497D" w:themeColor="text2"/>
          </w:rPr>
          <w:t xml:space="preserve"> ao projeto</w:t>
        </w:r>
      </w:ins>
      <w:r w:rsidRPr="002F7047">
        <w:rPr>
          <w:rFonts w:ascii="Arial" w:eastAsia="Times New Roman" w:hAnsi="Arial" w:cs="Arial"/>
          <w:color w:val="1F497D" w:themeColor="text2"/>
        </w:rPr>
        <w:t xml:space="preserve"> através da criação e manutenção de uma cultura o</w:t>
      </w:r>
      <w:r>
        <w:rPr>
          <w:rFonts w:ascii="Arial" w:eastAsia="Times New Roman" w:hAnsi="Arial" w:cs="Arial"/>
          <w:color w:val="1F497D" w:themeColor="text2"/>
        </w:rPr>
        <w:t>rganizacional aberta e informal. N</w:t>
      </w:r>
      <w:r w:rsidRPr="002F7047">
        <w:rPr>
          <w:rFonts w:ascii="Arial" w:eastAsia="Times New Roman" w:hAnsi="Arial" w:cs="Arial"/>
          <w:color w:val="1F497D" w:themeColor="text2"/>
        </w:rPr>
        <w:t>egociação de contratos, patrocínio financeiro e gestão de recursos humanos de uma forma que suporta a auto-organização.</w:t>
      </w:r>
    </w:p>
    <w:p w14:paraId="03AFC5C8" w14:textId="77777777" w:rsidR="002F7047" w:rsidRPr="002F7047" w:rsidRDefault="002F7047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185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3E1519AD" w14:textId="13D3B409" w:rsidR="000C47BF" w:rsidRPr="000C47BF" w:rsidRDefault="004E57DA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  <w:pPrChange w:id="186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0C47BF">
        <w:rPr>
          <w:rFonts w:ascii="Arial" w:eastAsia="Times New Roman" w:hAnsi="Arial" w:cs="Arial"/>
          <w:color w:val="222222"/>
        </w:rPr>
        <w:t xml:space="preserve">The </w:t>
      </w:r>
      <w:proofErr w:type="spellStart"/>
      <w:r w:rsidRPr="000C47BF">
        <w:rPr>
          <w:rFonts w:ascii="Arial" w:eastAsia="Times New Roman" w:hAnsi="Arial" w:cs="Arial"/>
          <w:color w:val="222222"/>
        </w:rPr>
        <w:t>project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manager </w:t>
      </w:r>
      <w:proofErr w:type="spellStart"/>
      <w:r w:rsidRPr="000C47BF">
        <w:rPr>
          <w:rFonts w:ascii="Arial" w:eastAsia="Times New Roman" w:hAnsi="Arial" w:cs="Arial"/>
          <w:color w:val="222222"/>
        </w:rPr>
        <w:t>is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a </w:t>
      </w:r>
      <w:proofErr w:type="spellStart"/>
      <w:r w:rsidRPr="000C47BF">
        <w:rPr>
          <w:rFonts w:ascii="Arial" w:eastAsia="Times New Roman" w:hAnsi="Arial" w:cs="Arial"/>
          <w:color w:val="222222"/>
        </w:rPr>
        <w:t>leader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, a </w:t>
      </w:r>
      <w:proofErr w:type="spellStart"/>
      <w:r w:rsidRPr="000C47BF">
        <w:rPr>
          <w:rFonts w:ascii="Arial" w:eastAsia="Times New Roman" w:hAnsi="Arial" w:cs="Arial"/>
          <w:color w:val="222222"/>
        </w:rPr>
        <w:t>decision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maker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, </w:t>
      </w:r>
      <w:proofErr w:type="spellStart"/>
      <w:ins w:id="187" w:author="Ricardo Pietrobon" w:date="2014-03-26T07:34:00Z">
        <w:r w:rsidR="00C02133">
          <w:rPr>
            <w:rFonts w:ascii="Arial" w:eastAsia="Times New Roman" w:hAnsi="Arial" w:cs="Arial"/>
            <w:color w:val="222222"/>
          </w:rPr>
          <w:t>and</w:t>
        </w:r>
        <w:proofErr w:type="spellEnd"/>
        <w:r w:rsidR="00C02133">
          <w:rPr>
            <w:rFonts w:ascii="Arial" w:eastAsia="Times New Roman" w:hAnsi="Arial" w:cs="Arial"/>
            <w:color w:val="222222"/>
          </w:rPr>
          <w:t xml:space="preserve"> </w:t>
        </w:r>
      </w:ins>
      <w:r w:rsidRPr="000C47BF">
        <w:rPr>
          <w:rFonts w:ascii="Arial" w:eastAsia="Times New Roman" w:hAnsi="Arial" w:cs="Arial"/>
          <w:color w:val="222222"/>
        </w:rPr>
        <w:t xml:space="preserve">a </w:t>
      </w:r>
      <w:proofErr w:type="spellStart"/>
      <w:r w:rsidRPr="000C47BF">
        <w:rPr>
          <w:rFonts w:ascii="Arial" w:eastAsia="Times New Roman" w:hAnsi="Arial" w:cs="Arial"/>
          <w:color w:val="222222"/>
        </w:rPr>
        <w:t>planner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0C47BF">
        <w:rPr>
          <w:rFonts w:ascii="Arial" w:eastAsia="Times New Roman" w:hAnsi="Arial" w:cs="Arial"/>
          <w:color w:val="222222"/>
        </w:rPr>
        <w:t>someone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who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manages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the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project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and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the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team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and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is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the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person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accountable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for </w:t>
      </w:r>
      <w:proofErr w:type="spellStart"/>
      <w:r w:rsidRPr="000C47BF">
        <w:rPr>
          <w:rFonts w:ascii="Arial" w:eastAsia="Times New Roman" w:hAnsi="Arial" w:cs="Arial"/>
          <w:color w:val="222222"/>
        </w:rPr>
        <w:t>accomplishing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the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project</w:t>
      </w:r>
      <w:proofErr w:type="spellEnd"/>
      <w:r w:rsidRPr="000C47BF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0C47BF">
        <w:rPr>
          <w:rFonts w:ascii="Arial" w:eastAsia="Times New Roman" w:hAnsi="Arial" w:cs="Arial"/>
          <w:color w:val="222222"/>
        </w:rPr>
        <w:t>objectives</w:t>
      </w:r>
      <w:proofErr w:type="spellEnd"/>
      <w:r w:rsidRPr="000C47BF">
        <w:rPr>
          <w:rFonts w:ascii="Arial" w:eastAsia="Times New Roman" w:hAnsi="Arial" w:cs="Arial"/>
          <w:color w:val="222222"/>
        </w:rPr>
        <w:t>.</w:t>
      </w:r>
    </w:p>
    <w:p w14:paraId="3B93DCF8" w14:textId="6193A226" w:rsidR="000C47BF" w:rsidRDefault="000C47BF" w:rsidP="00E73B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497D" w:themeColor="text2"/>
        </w:rPr>
        <w:pPrChange w:id="188" w:author="Ricardo Pietrobon" w:date="2014-03-26T07:17:00Z">
          <w:pPr>
            <w:pStyle w:val="ListParagraph"/>
            <w:numPr>
              <w:numId w:val="2"/>
            </w:numPr>
            <w:shd w:val="clear" w:color="auto" w:fill="FFFFFF"/>
            <w:ind w:hanging="360"/>
            <w:jc w:val="both"/>
          </w:pPr>
        </w:pPrChange>
      </w:pPr>
      <w:r w:rsidRPr="000C47BF">
        <w:rPr>
          <w:rFonts w:ascii="Arial" w:eastAsia="Times New Roman" w:hAnsi="Arial" w:cs="Arial"/>
          <w:color w:val="1F497D" w:themeColor="text2"/>
        </w:rPr>
        <w:t xml:space="preserve">O gerente de projeto é um líder, um tomador de decisão, um planejador, alguém que gerencia o projeto e da equipe e é a pessoa responsável </w:t>
      </w:r>
      <w:r w:rsidR="001E507B">
        <w:rPr>
          <w:rFonts w:ascii="Arial" w:eastAsia="Times New Roman" w:hAnsi="Arial" w:cs="Arial"/>
          <w:color w:val="1F497D" w:themeColor="text2"/>
        </w:rPr>
        <w:t>pelo alcance d</w:t>
      </w:r>
      <w:r w:rsidRPr="000C47BF">
        <w:rPr>
          <w:rFonts w:ascii="Arial" w:eastAsia="Times New Roman" w:hAnsi="Arial" w:cs="Arial"/>
          <w:color w:val="1F497D" w:themeColor="text2"/>
        </w:rPr>
        <w:t>os objetivos do projeto.</w:t>
      </w:r>
    </w:p>
    <w:p w14:paraId="4B43B285" w14:textId="77777777" w:rsidR="000C47BF" w:rsidRPr="000C47BF" w:rsidRDefault="000C47BF" w:rsidP="00E73B44">
      <w:pPr>
        <w:pStyle w:val="ListParagraph"/>
        <w:shd w:val="clear" w:color="auto" w:fill="FFFFFF"/>
        <w:rPr>
          <w:rFonts w:ascii="Arial" w:eastAsia="Times New Roman" w:hAnsi="Arial" w:cs="Arial"/>
          <w:color w:val="1F497D" w:themeColor="text2"/>
        </w:rPr>
        <w:pPrChange w:id="189" w:author="Ricardo Pietrobon" w:date="2014-03-26T07:17:00Z">
          <w:pPr>
            <w:pStyle w:val="ListParagraph"/>
            <w:shd w:val="clear" w:color="auto" w:fill="FFFFFF"/>
            <w:jc w:val="both"/>
          </w:pPr>
        </w:pPrChange>
      </w:pPr>
    </w:p>
    <w:p w14:paraId="5EA91A3C" w14:textId="1922CA8D" w:rsidR="00A459C8" w:rsidRPr="00A459C8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90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A459C8">
        <w:rPr>
          <w:rFonts w:ascii="Arial" w:hAnsi="Arial" w:cs="Arial"/>
          <w:lang w:val="en-US"/>
        </w:rPr>
        <w:t>Everyone involved in our team knows what</w:t>
      </w:r>
      <w:ins w:id="191" w:author="Ricardo Pietrobon" w:date="2014-03-26T07:33:00Z">
        <w:r w:rsidR="004C203D">
          <w:rPr>
            <w:rFonts w:ascii="Arial" w:hAnsi="Arial" w:cs="Arial"/>
            <w:lang w:val="en-US"/>
          </w:rPr>
          <w:t xml:space="preserve"> is happening</w:t>
        </w:r>
      </w:ins>
      <w:del w:id="192" w:author="Ricardo Pietrobon" w:date="2014-03-26T07:33:00Z">
        <w:r w:rsidRPr="00A459C8" w:rsidDel="004C203D">
          <w:rPr>
            <w:rFonts w:ascii="Arial" w:hAnsi="Arial" w:cs="Arial"/>
            <w:lang w:val="en-US"/>
          </w:rPr>
          <w:delText>’s going on</w:delText>
        </w:r>
      </w:del>
      <w:r w:rsidRPr="00A459C8">
        <w:rPr>
          <w:rFonts w:ascii="Arial" w:hAnsi="Arial" w:cs="Arial"/>
          <w:lang w:val="en-US"/>
        </w:rPr>
        <w:t xml:space="preserve"> and how the project is progressing.</w:t>
      </w:r>
    </w:p>
    <w:p w14:paraId="13707C7F" w14:textId="775CE392" w:rsidR="00A459C8" w:rsidRDefault="00A459C8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93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Todos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os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envolvidos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proofErr w:type="gramStart"/>
      <w:r w:rsidRPr="00A459C8">
        <w:rPr>
          <w:rFonts w:ascii="Arial" w:hAnsi="Arial" w:cs="Arial"/>
          <w:color w:val="1F497D" w:themeColor="text2"/>
          <w:lang w:val="en-US"/>
        </w:rPr>
        <w:t>na</w:t>
      </w:r>
      <w:proofErr w:type="spellEnd"/>
      <w:proofErr w:type="gram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nossa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sabe</w:t>
      </w:r>
      <w:ins w:id="194" w:author="Ricardo Pietrobon" w:date="2014-03-26T07:33:00Z">
        <w:r w:rsidR="004C203D">
          <w:rPr>
            <w:rFonts w:ascii="Arial" w:hAnsi="Arial" w:cs="Arial"/>
            <w:color w:val="1F497D" w:themeColor="text2"/>
            <w:lang w:val="en-US"/>
          </w:rPr>
          <w:t>m</w:t>
        </w:r>
      </w:ins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está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acontecendo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como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está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59C8">
        <w:rPr>
          <w:rFonts w:ascii="Arial" w:hAnsi="Arial" w:cs="Arial"/>
          <w:color w:val="1F497D" w:themeColor="text2"/>
          <w:lang w:val="en-US"/>
        </w:rPr>
        <w:t>progredindo</w:t>
      </w:r>
      <w:proofErr w:type="spellEnd"/>
      <w:r w:rsidRPr="00A459C8">
        <w:rPr>
          <w:rFonts w:ascii="Arial" w:hAnsi="Arial" w:cs="Arial"/>
          <w:color w:val="1F497D" w:themeColor="text2"/>
          <w:lang w:val="en-US"/>
        </w:rPr>
        <w:t>.</w:t>
      </w:r>
    </w:p>
    <w:p w14:paraId="4C4BE2F9" w14:textId="77777777" w:rsidR="00A459C8" w:rsidRPr="00A459C8" w:rsidRDefault="00A459C8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95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6F883767" w14:textId="0567BA25" w:rsidR="00F2055E" w:rsidRPr="00F2055E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196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F2055E">
        <w:rPr>
          <w:rFonts w:ascii="Arial" w:hAnsi="Arial" w:cs="Arial"/>
          <w:lang w:val="en-US"/>
        </w:rPr>
        <w:t xml:space="preserve">We look </w:t>
      </w:r>
      <w:del w:id="197" w:author="Ricardo Pietrobon" w:date="2014-03-26T07:33:00Z">
        <w:r w:rsidRPr="00F2055E" w:rsidDel="004C203D">
          <w:rPr>
            <w:rFonts w:ascii="Arial" w:hAnsi="Arial" w:cs="Arial"/>
            <w:lang w:val="en-US"/>
          </w:rPr>
          <w:delText xml:space="preserve">to </w:delText>
        </w:r>
      </w:del>
      <w:ins w:id="198" w:author="Ricardo Pietrobon" w:date="2014-03-26T07:33:00Z">
        <w:r w:rsidR="004C203D">
          <w:rPr>
            <w:rFonts w:ascii="Arial" w:hAnsi="Arial" w:cs="Arial"/>
            <w:lang w:val="en-US"/>
          </w:rPr>
          <w:t>at</w:t>
        </w:r>
        <w:r w:rsidR="004C203D" w:rsidRPr="00F2055E">
          <w:rPr>
            <w:rFonts w:ascii="Arial" w:hAnsi="Arial" w:cs="Arial"/>
            <w:lang w:val="en-US"/>
          </w:rPr>
          <w:t xml:space="preserve"> </w:t>
        </w:r>
      </w:ins>
      <w:r w:rsidRPr="00F2055E">
        <w:rPr>
          <w:rFonts w:ascii="Arial" w:hAnsi="Arial" w:cs="Arial"/>
          <w:lang w:val="en-US"/>
        </w:rPr>
        <w:t>communication as a process that should be formalized, monitored and regulated.</w:t>
      </w:r>
    </w:p>
    <w:p w14:paraId="03D400A1" w14:textId="7F864A64" w:rsidR="00F2055E" w:rsidRDefault="00F2055E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19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olhamos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para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comunicação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proofErr w:type="gramStart"/>
      <w:r w:rsidRPr="00F2055E">
        <w:rPr>
          <w:rFonts w:ascii="Arial" w:hAnsi="Arial" w:cs="Arial"/>
          <w:color w:val="1F497D" w:themeColor="text2"/>
          <w:lang w:val="en-US"/>
        </w:rPr>
        <w:t>como</w:t>
      </w:r>
      <w:proofErr w:type="spellEnd"/>
      <w:proofErr w:type="gramEnd"/>
      <w:r w:rsidRPr="00F2055E">
        <w:rPr>
          <w:rFonts w:ascii="Arial" w:hAnsi="Arial" w:cs="Arial"/>
          <w:color w:val="1F497D" w:themeColor="text2"/>
          <w:lang w:val="en-US"/>
        </w:rPr>
        <w:t xml:space="preserve"> um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processo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deve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ser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formalizada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monitorado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F2055E">
        <w:rPr>
          <w:rFonts w:ascii="Arial" w:hAnsi="Arial" w:cs="Arial"/>
          <w:color w:val="1F497D" w:themeColor="text2"/>
          <w:lang w:val="en-US"/>
        </w:rPr>
        <w:t>regulado</w:t>
      </w:r>
      <w:proofErr w:type="spellEnd"/>
      <w:r w:rsidRPr="00F2055E">
        <w:rPr>
          <w:rFonts w:ascii="Arial" w:hAnsi="Arial" w:cs="Arial"/>
          <w:color w:val="1F497D" w:themeColor="text2"/>
          <w:lang w:val="en-US"/>
        </w:rPr>
        <w:t>.</w:t>
      </w:r>
    </w:p>
    <w:p w14:paraId="327CEF44" w14:textId="77777777" w:rsidR="00F2055E" w:rsidRPr="00F2055E" w:rsidRDefault="00F2055E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00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66F29C1C" w14:textId="2AF8B60D" w:rsidR="00A43813" w:rsidRPr="00A43813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0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A43813">
        <w:rPr>
          <w:rFonts w:ascii="Arial" w:hAnsi="Arial" w:cs="Arial"/>
          <w:lang w:val="en-US"/>
        </w:rPr>
        <w:t>We respect hierarch</w:t>
      </w:r>
      <w:ins w:id="202" w:author="Ricardo Pietrobon" w:date="2014-03-26T07:32:00Z">
        <w:r w:rsidR="004C203D">
          <w:rPr>
            <w:rFonts w:ascii="Arial" w:hAnsi="Arial" w:cs="Arial"/>
            <w:lang w:val="en-US"/>
          </w:rPr>
          <w:t>y</w:t>
        </w:r>
      </w:ins>
      <w:del w:id="203" w:author="Ricardo Pietrobon" w:date="2014-03-26T07:32:00Z">
        <w:r w:rsidRPr="00A43813" w:rsidDel="004C203D">
          <w:rPr>
            <w:rFonts w:ascii="Arial" w:hAnsi="Arial" w:cs="Arial"/>
            <w:lang w:val="en-US"/>
          </w:rPr>
          <w:delText>ies</w:delText>
        </w:r>
      </w:del>
      <w:r w:rsidRPr="00A43813">
        <w:rPr>
          <w:rFonts w:ascii="Arial" w:hAnsi="Arial" w:cs="Arial"/>
          <w:lang w:val="en-US"/>
        </w:rPr>
        <w:t xml:space="preserve"> and limit ourselves to communicate mainly via formal emails, any occurrence at odds with the original </w:t>
      </w:r>
      <w:commentRangeStart w:id="204"/>
      <w:r w:rsidRPr="00A43813">
        <w:rPr>
          <w:rFonts w:ascii="Arial" w:hAnsi="Arial" w:cs="Arial"/>
          <w:lang w:val="en-US"/>
        </w:rPr>
        <w:t>project</w:t>
      </w:r>
      <w:commentRangeEnd w:id="204"/>
      <w:r w:rsidR="004C203D">
        <w:rPr>
          <w:rStyle w:val="CommentReference"/>
        </w:rPr>
        <w:commentReference w:id="204"/>
      </w:r>
      <w:ins w:id="205" w:author="Ricardo Pietrobon" w:date="2014-03-26T07:33:00Z">
        <w:r w:rsidR="004C203D">
          <w:rPr>
            <w:rFonts w:ascii="Arial" w:hAnsi="Arial" w:cs="Arial"/>
            <w:lang w:val="en-US"/>
          </w:rPr>
          <w:t xml:space="preserve"> not being acceptable</w:t>
        </w:r>
      </w:ins>
      <w:r w:rsidRPr="00A43813">
        <w:rPr>
          <w:rFonts w:ascii="Arial" w:hAnsi="Arial" w:cs="Arial"/>
          <w:lang w:val="en-US"/>
        </w:rPr>
        <w:t>.</w:t>
      </w:r>
    </w:p>
    <w:p w14:paraId="635C5AB1" w14:textId="2BE08B9A" w:rsidR="00A43813" w:rsidRDefault="00A43813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06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re</w:t>
      </w:r>
      <w:r w:rsidR="007404F4">
        <w:rPr>
          <w:rFonts w:ascii="Arial" w:hAnsi="Arial" w:cs="Arial"/>
          <w:color w:val="1F497D" w:themeColor="text2"/>
          <w:lang w:val="en-US"/>
        </w:rPr>
        <w:t>speitamos</w:t>
      </w:r>
      <w:proofErr w:type="spellEnd"/>
      <w:r w:rsid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7404F4">
        <w:rPr>
          <w:rFonts w:ascii="Arial" w:hAnsi="Arial" w:cs="Arial"/>
          <w:color w:val="1F497D" w:themeColor="text2"/>
          <w:lang w:val="en-US"/>
        </w:rPr>
        <w:t>hierarquias</w:t>
      </w:r>
      <w:proofErr w:type="spellEnd"/>
      <w:r w:rsidR="007404F4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="007404F4">
        <w:rPr>
          <w:rFonts w:ascii="Arial" w:hAnsi="Arial" w:cs="Arial"/>
          <w:color w:val="1F497D" w:themeColor="text2"/>
          <w:lang w:val="en-US"/>
        </w:rPr>
        <w:t>nos</w:t>
      </w:r>
      <w:proofErr w:type="spellEnd"/>
      <w:r w:rsid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7404F4">
        <w:rPr>
          <w:rFonts w:ascii="Arial" w:hAnsi="Arial" w:cs="Arial"/>
          <w:color w:val="1F497D" w:themeColor="text2"/>
          <w:lang w:val="en-US"/>
        </w:rPr>
        <w:t>limitamos</w:t>
      </w:r>
      <w:proofErr w:type="spellEnd"/>
      <w:r w:rsidR="007404F4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="007404F4">
        <w:rPr>
          <w:rFonts w:ascii="Arial" w:hAnsi="Arial" w:cs="Arial"/>
          <w:color w:val="1F497D" w:themeColor="text2"/>
          <w:lang w:val="en-US"/>
        </w:rPr>
        <w:t>comunicar</w:t>
      </w:r>
      <w:proofErr w:type="spellEnd"/>
      <w:r w:rsidR="007404F4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principalmente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via e-mails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formais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qualquer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ocorrência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em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desacordo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 w:rsidRPr="00A43813">
        <w:rPr>
          <w:rFonts w:ascii="Arial" w:hAnsi="Arial" w:cs="Arial"/>
          <w:color w:val="1F497D" w:themeColor="text2"/>
          <w:lang w:val="en-US"/>
        </w:rPr>
        <w:t>com</w:t>
      </w:r>
      <w:proofErr w:type="gramEnd"/>
      <w:r w:rsidRPr="00A43813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A43813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A43813">
        <w:rPr>
          <w:rFonts w:ascii="Arial" w:hAnsi="Arial" w:cs="Arial"/>
          <w:color w:val="1F497D" w:themeColor="text2"/>
          <w:lang w:val="en-US"/>
        </w:rPr>
        <w:t xml:space="preserve"> original</w:t>
      </w:r>
      <w:ins w:id="207" w:author="Ricardo Pietrobon" w:date="2014-03-26T07:33:00Z"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  <w:proofErr w:type="spellStart"/>
        <w:r w:rsidR="004C203D">
          <w:rPr>
            <w:rFonts w:ascii="Arial" w:hAnsi="Arial" w:cs="Arial"/>
            <w:color w:val="1F497D" w:themeColor="text2"/>
            <w:lang w:val="en-US"/>
          </w:rPr>
          <w:t>não</w:t>
        </w:r>
        <w:proofErr w:type="spell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  <w:proofErr w:type="spellStart"/>
        <w:r w:rsidR="004C203D">
          <w:rPr>
            <w:rFonts w:ascii="Arial" w:hAnsi="Arial" w:cs="Arial"/>
            <w:color w:val="1F497D" w:themeColor="text2"/>
            <w:lang w:val="en-US"/>
          </w:rPr>
          <w:t>sendo</w:t>
        </w:r>
        <w:proofErr w:type="spell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  <w:proofErr w:type="spellStart"/>
        <w:r w:rsidR="004C203D">
          <w:rPr>
            <w:rFonts w:ascii="Arial" w:hAnsi="Arial" w:cs="Arial"/>
            <w:color w:val="1F497D" w:themeColor="text2"/>
            <w:lang w:val="en-US"/>
          </w:rPr>
          <w:t>aceitável</w:t>
        </w:r>
      </w:ins>
      <w:proofErr w:type="spellEnd"/>
      <w:r w:rsidRPr="00A43813">
        <w:rPr>
          <w:rFonts w:ascii="Arial" w:hAnsi="Arial" w:cs="Arial"/>
          <w:color w:val="1F497D" w:themeColor="text2"/>
          <w:lang w:val="en-US"/>
        </w:rPr>
        <w:t>.</w:t>
      </w:r>
    </w:p>
    <w:p w14:paraId="40453992" w14:textId="77777777" w:rsidR="00A43813" w:rsidRPr="00A43813" w:rsidRDefault="00A43813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08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735C8C18" w14:textId="76BADFC5" w:rsidR="007404F4" w:rsidRPr="007404F4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0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7404F4">
        <w:rPr>
          <w:rFonts w:ascii="Arial" w:hAnsi="Arial" w:cs="Arial"/>
          <w:lang w:val="en-US"/>
        </w:rPr>
        <w:t>Our team has daily scheduled meetings, which let the team organize</w:t>
      </w:r>
      <w:ins w:id="210" w:author="Ricardo Pietrobon" w:date="2014-03-26T07:31:00Z">
        <w:r w:rsidR="004C203D">
          <w:rPr>
            <w:rFonts w:ascii="Arial" w:hAnsi="Arial" w:cs="Arial"/>
            <w:lang w:val="en-US"/>
          </w:rPr>
          <w:t xml:space="preserve"> itself</w:t>
        </w:r>
      </w:ins>
      <w:r w:rsidRPr="007404F4">
        <w:rPr>
          <w:rFonts w:ascii="Arial" w:hAnsi="Arial" w:cs="Arial"/>
          <w:lang w:val="en-US"/>
        </w:rPr>
        <w:t xml:space="preserve"> around work completed, future work, and roadblocks.</w:t>
      </w:r>
    </w:p>
    <w:p w14:paraId="007C95CA" w14:textId="248D9B45" w:rsidR="007404F4" w:rsidRPr="003C6D3D" w:rsidRDefault="007404F4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1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Nossa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r>
        <w:rPr>
          <w:rFonts w:ascii="Arial" w:hAnsi="Arial" w:cs="Arial"/>
          <w:color w:val="1F497D" w:themeColor="text2"/>
          <w:lang w:val="en-US"/>
        </w:rPr>
        <w:t xml:space="preserve">tem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diariamente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reuniões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agenda</w:t>
      </w:r>
      <w:r>
        <w:rPr>
          <w:rFonts w:ascii="Arial" w:hAnsi="Arial" w:cs="Arial"/>
          <w:color w:val="1F497D" w:themeColor="text2"/>
          <w:lang w:val="en-US"/>
        </w:rPr>
        <w:t>das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>
        <w:rPr>
          <w:rFonts w:ascii="Arial" w:hAnsi="Arial" w:cs="Arial"/>
          <w:color w:val="1F497D" w:themeColor="text2"/>
          <w:lang w:val="en-US"/>
        </w:rPr>
        <w:t>que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permitem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que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se</w:t>
      </w:r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organizar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em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torno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do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trabalho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concluído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, </w:t>
      </w:r>
      <w:r>
        <w:rPr>
          <w:rFonts w:ascii="Arial" w:hAnsi="Arial" w:cs="Arial"/>
          <w:color w:val="1F497D" w:themeColor="text2"/>
          <w:lang w:val="en-US"/>
        </w:rPr>
        <w:t>d</w:t>
      </w:r>
      <w:r w:rsidRPr="007404F4">
        <w:rPr>
          <w:rFonts w:ascii="Arial" w:hAnsi="Arial" w:cs="Arial"/>
          <w:color w:val="1F497D" w:themeColor="text2"/>
          <w:lang w:val="en-US"/>
        </w:rPr>
        <w:t xml:space="preserve">o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trabalho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7404F4">
        <w:rPr>
          <w:rFonts w:ascii="Arial" w:hAnsi="Arial" w:cs="Arial"/>
          <w:color w:val="1F497D" w:themeColor="text2"/>
          <w:lang w:val="en-US"/>
        </w:rPr>
        <w:t>futuro</w:t>
      </w:r>
      <w:proofErr w:type="spellEnd"/>
      <w:r w:rsidRPr="007404F4">
        <w:rPr>
          <w:rFonts w:ascii="Arial" w:hAnsi="Arial" w:cs="Arial"/>
          <w:color w:val="1F497D" w:themeColor="text2"/>
          <w:lang w:val="en-US"/>
        </w:rPr>
        <w:t xml:space="preserve">, e </w:t>
      </w:r>
      <w:r>
        <w:rPr>
          <w:rFonts w:ascii="Arial" w:hAnsi="Arial" w:cs="Arial"/>
          <w:color w:val="1F497D" w:themeColor="text2"/>
          <w:lang w:val="en-US"/>
        </w:rPr>
        <w:t xml:space="preserve">dos </w:t>
      </w:r>
      <w:proofErr w:type="spellStart"/>
      <w:r>
        <w:rPr>
          <w:rFonts w:ascii="Arial" w:hAnsi="Arial" w:cs="Arial"/>
          <w:color w:val="1F497D" w:themeColor="text2"/>
          <w:lang w:val="en-US"/>
        </w:rPr>
        <w:t>impedimentos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durante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>
        <w:rPr>
          <w:rFonts w:ascii="Arial" w:hAnsi="Arial" w:cs="Arial"/>
          <w:color w:val="1F497D" w:themeColor="text2"/>
          <w:lang w:val="en-US"/>
        </w:rPr>
        <w:t>execução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do </w:t>
      </w:r>
      <w:proofErr w:type="spellStart"/>
      <w:r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>
        <w:rPr>
          <w:rFonts w:ascii="Arial" w:hAnsi="Arial" w:cs="Arial"/>
          <w:color w:val="1F497D" w:themeColor="text2"/>
          <w:lang w:val="en-US"/>
        </w:rPr>
        <w:t>.</w:t>
      </w:r>
    </w:p>
    <w:p w14:paraId="7EE05DD4" w14:textId="77777777" w:rsidR="007404F4" w:rsidRPr="007404F4" w:rsidRDefault="007404F4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12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1B07CA71" w14:textId="392F83CD" w:rsidR="004E57DA" w:rsidRPr="007404F4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13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7404F4">
        <w:rPr>
          <w:rFonts w:ascii="Arial" w:hAnsi="Arial" w:cs="Arial"/>
          <w:lang w:val="en-US"/>
        </w:rPr>
        <w:t>We refine</w:t>
      </w:r>
      <w:del w:id="214" w:author="Ricardo Pietrobon" w:date="2014-03-26T07:31:00Z">
        <w:r w:rsidRPr="007404F4" w:rsidDel="004C203D">
          <w:rPr>
            <w:rFonts w:ascii="Arial" w:hAnsi="Arial" w:cs="Arial"/>
            <w:lang w:val="en-US"/>
          </w:rPr>
          <w:delText>d</w:delText>
        </w:r>
      </w:del>
      <w:r w:rsidRPr="007404F4">
        <w:rPr>
          <w:rFonts w:ascii="Arial" w:hAnsi="Arial" w:cs="Arial"/>
          <w:lang w:val="en-US"/>
        </w:rPr>
        <w:t xml:space="preserve"> estimated effort, time, and cost on a regular basis, as the team learns more about the project.</w:t>
      </w:r>
    </w:p>
    <w:p w14:paraId="223A7F39" w14:textId="2C923C0C" w:rsidR="007404F4" w:rsidRPr="003C6D3D" w:rsidRDefault="007404F4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15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refina</w:t>
      </w:r>
      <w:r w:rsidR="007F09E9">
        <w:rPr>
          <w:rFonts w:ascii="Arial" w:hAnsi="Arial" w:cs="Arial"/>
          <w:color w:val="1F497D" w:themeColor="text2"/>
          <w:lang w:val="en-US"/>
        </w:rPr>
        <w:t>mos</w:t>
      </w:r>
      <w:proofErr w:type="spellEnd"/>
      <w:r w:rsidR="007F09E9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esforço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, tempo e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custo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7F09E9" w:rsidRPr="003C6D3D">
        <w:rPr>
          <w:rFonts w:ascii="Arial" w:hAnsi="Arial" w:cs="Arial"/>
          <w:color w:val="1F497D" w:themeColor="text2"/>
          <w:lang w:val="en-US"/>
        </w:rPr>
        <w:t>estimado</w:t>
      </w:r>
      <w:r w:rsidR="007F09E9">
        <w:rPr>
          <w:rFonts w:ascii="Arial" w:hAnsi="Arial" w:cs="Arial"/>
          <w:color w:val="1F497D" w:themeColor="text2"/>
          <w:lang w:val="en-US"/>
        </w:rPr>
        <w:t>s</w:t>
      </w:r>
      <w:proofErr w:type="spellEnd"/>
      <w:r w:rsidR="007F09E9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proofErr w:type="gramStart"/>
      <w:r w:rsidR="007F09E9">
        <w:rPr>
          <w:rFonts w:ascii="Arial" w:hAnsi="Arial" w:cs="Arial"/>
          <w:color w:val="1F497D" w:themeColor="text2"/>
          <w:lang w:val="en-US"/>
        </w:rPr>
        <w:t>na</w:t>
      </w:r>
      <w:proofErr w:type="spellEnd"/>
      <w:proofErr w:type="gramEnd"/>
      <w:r w:rsidR="007F09E9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7F09E9">
        <w:rPr>
          <w:rFonts w:ascii="Arial" w:hAnsi="Arial" w:cs="Arial"/>
          <w:color w:val="1F497D" w:themeColor="text2"/>
          <w:lang w:val="en-US"/>
        </w:rPr>
        <w:t>medida</w:t>
      </w:r>
      <w:proofErr w:type="spellEnd"/>
      <w:r w:rsidR="007F09E9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7F09E9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aprende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mais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sobre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Pr="003C6D3D">
        <w:rPr>
          <w:rFonts w:ascii="Arial" w:hAnsi="Arial" w:cs="Arial"/>
          <w:color w:val="1F497D" w:themeColor="text2"/>
          <w:lang w:val="en-US"/>
        </w:rPr>
        <w:t>projeto</w:t>
      </w:r>
      <w:proofErr w:type="spellEnd"/>
      <w:r w:rsidRPr="003C6D3D">
        <w:rPr>
          <w:rFonts w:ascii="Arial" w:hAnsi="Arial" w:cs="Arial"/>
          <w:color w:val="1F497D" w:themeColor="text2"/>
          <w:lang w:val="en-US"/>
        </w:rPr>
        <w:t>.</w:t>
      </w:r>
    </w:p>
    <w:p w14:paraId="319A26F2" w14:textId="77777777" w:rsidR="007404F4" w:rsidRPr="007404F4" w:rsidRDefault="007404F4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16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4A03C22B" w14:textId="453252DD" w:rsidR="00F944CF" w:rsidRPr="00F944CF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17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F944CF">
        <w:rPr>
          <w:rFonts w:ascii="Arial" w:hAnsi="Arial" w:cs="Arial"/>
          <w:lang w:val="en-US"/>
        </w:rPr>
        <w:t xml:space="preserve">Before starting the trial, </w:t>
      </w:r>
      <w:ins w:id="218" w:author="Ricardo Pietrobon" w:date="2014-03-26T07:30:00Z">
        <w:r w:rsidR="004C203D">
          <w:rPr>
            <w:rFonts w:ascii="Arial" w:hAnsi="Arial" w:cs="Arial"/>
            <w:lang w:val="en-US"/>
          </w:rPr>
          <w:t xml:space="preserve">we evaluate </w:t>
        </w:r>
      </w:ins>
      <w:r w:rsidRPr="00F944CF">
        <w:rPr>
          <w:rFonts w:ascii="Arial" w:hAnsi="Arial" w:cs="Arial"/>
          <w:lang w:val="en-US"/>
        </w:rPr>
        <w:t>schedule</w:t>
      </w:r>
      <w:ins w:id="219" w:author="Ricardo Pietrobon" w:date="2014-03-26T07:30:00Z">
        <w:r w:rsidR="004C203D">
          <w:rPr>
            <w:rFonts w:ascii="Arial" w:hAnsi="Arial" w:cs="Arial"/>
            <w:lang w:val="en-US"/>
          </w:rPr>
          <w:t>s</w:t>
        </w:r>
      </w:ins>
      <w:r w:rsidRPr="00F944CF">
        <w:rPr>
          <w:rFonts w:ascii="Arial" w:hAnsi="Arial" w:cs="Arial"/>
          <w:lang w:val="en-US"/>
        </w:rPr>
        <w:t>, resources, risks, and other competing constrains</w:t>
      </w:r>
      <w:ins w:id="220" w:author="Ricardo Pietrobon" w:date="2014-03-26T07:30:00Z">
        <w:r w:rsidR="004C203D">
          <w:rPr>
            <w:rFonts w:ascii="Arial" w:hAnsi="Arial" w:cs="Arial"/>
            <w:lang w:val="en-US"/>
          </w:rPr>
          <w:t xml:space="preserve">, later </w:t>
        </w:r>
      </w:ins>
      <w:del w:id="221" w:author="Ricardo Pietrobon" w:date="2014-03-26T07:30:00Z">
        <w:r w:rsidRPr="00F944CF" w:rsidDel="004C203D">
          <w:rPr>
            <w:rFonts w:ascii="Arial" w:hAnsi="Arial" w:cs="Arial"/>
            <w:lang w:val="en-US"/>
          </w:rPr>
          <w:delText xml:space="preserve"> are evaluated, </w:delText>
        </w:r>
      </w:del>
      <w:r w:rsidRPr="00F944CF">
        <w:rPr>
          <w:rFonts w:ascii="Arial" w:hAnsi="Arial" w:cs="Arial"/>
          <w:lang w:val="en-US"/>
        </w:rPr>
        <w:t>measur</w:t>
      </w:r>
      <w:ins w:id="222" w:author="Ricardo Pietrobon" w:date="2014-03-26T07:30:00Z">
        <w:r w:rsidR="004C203D">
          <w:rPr>
            <w:rFonts w:ascii="Arial" w:hAnsi="Arial" w:cs="Arial"/>
            <w:lang w:val="en-US"/>
          </w:rPr>
          <w:t>ing</w:t>
        </w:r>
      </w:ins>
      <w:del w:id="223" w:author="Ricardo Pietrobon" w:date="2014-03-26T07:30:00Z">
        <w:r w:rsidRPr="00F944CF" w:rsidDel="004C203D">
          <w:rPr>
            <w:rFonts w:ascii="Arial" w:hAnsi="Arial" w:cs="Arial"/>
            <w:lang w:val="en-US"/>
          </w:rPr>
          <w:delText>ed</w:delText>
        </w:r>
      </w:del>
      <w:del w:id="224" w:author="Ricardo Pietrobon" w:date="2014-03-26T07:31:00Z">
        <w:r w:rsidRPr="00F944CF" w:rsidDel="004C203D">
          <w:rPr>
            <w:rFonts w:ascii="Arial" w:hAnsi="Arial" w:cs="Arial"/>
            <w:lang w:val="en-US"/>
          </w:rPr>
          <w:delText>,</w:delText>
        </w:r>
      </w:del>
      <w:r w:rsidRPr="00F944CF">
        <w:rPr>
          <w:rFonts w:ascii="Arial" w:hAnsi="Arial" w:cs="Arial"/>
          <w:lang w:val="en-US"/>
        </w:rPr>
        <w:t xml:space="preserve"> and specially controll</w:t>
      </w:r>
      <w:ins w:id="225" w:author="Ricardo Pietrobon" w:date="2014-03-26T07:31:00Z">
        <w:r w:rsidR="004C203D">
          <w:rPr>
            <w:rFonts w:ascii="Arial" w:hAnsi="Arial" w:cs="Arial"/>
            <w:lang w:val="en-US"/>
          </w:rPr>
          <w:t>ing them</w:t>
        </w:r>
      </w:ins>
      <w:del w:id="226" w:author="Ricardo Pietrobon" w:date="2014-03-26T07:31:00Z">
        <w:r w:rsidRPr="00F944CF" w:rsidDel="004C203D">
          <w:rPr>
            <w:rFonts w:ascii="Arial" w:hAnsi="Arial" w:cs="Arial"/>
            <w:lang w:val="en-US"/>
          </w:rPr>
          <w:delText>ed</w:delText>
        </w:r>
      </w:del>
      <w:r w:rsidRPr="00F944CF">
        <w:rPr>
          <w:rFonts w:ascii="Arial" w:hAnsi="Arial" w:cs="Arial"/>
          <w:lang w:val="en-US"/>
        </w:rPr>
        <w:t>.</w:t>
      </w:r>
    </w:p>
    <w:p w14:paraId="09B26092" w14:textId="3254B545" w:rsidR="00F944CF" w:rsidRPr="006A652D" w:rsidRDefault="00F944CF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27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6A652D">
        <w:rPr>
          <w:rFonts w:ascii="Arial" w:hAnsi="Arial" w:cs="Arial"/>
          <w:color w:val="1F497D" w:themeColor="text2"/>
          <w:lang w:val="en-US"/>
        </w:rPr>
        <w:t xml:space="preserve">Antes de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iniciar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 o </w:t>
      </w:r>
      <w:proofErr w:type="spellStart"/>
      <w:r w:rsidR="00CF1E54" w:rsidRPr="006A652D">
        <w:rPr>
          <w:rFonts w:ascii="Arial" w:hAnsi="Arial" w:cs="Arial"/>
          <w:color w:val="1F497D" w:themeColor="text2"/>
          <w:lang w:val="en-US"/>
        </w:rPr>
        <w:t>estudo</w:t>
      </w:r>
      <w:proofErr w:type="spellEnd"/>
      <w:r w:rsidR="00CF1E54" w:rsidRPr="006A652D">
        <w:rPr>
          <w:rFonts w:ascii="Arial" w:hAnsi="Arial" w:cs="Arial"/>
          <w:color w:val="1F497D" w:themeColor="text2"/>
          <w:lang w:val="en-US"/>
        </w:rPr>
        <w:t>,</w:t>
      </w:r>
      <w:r w:rsidRPr="006A652D">
        <w:rPr>
          <w:rFonts w:ascii="Arial" w:hAnsi="Arial" w:cs="Arial"/>
          <w:color w:val="1F497D" w:themeColor="text2"/>
          <w:lang w:val="en-US"/>
        </w:rPr>
        <w:t xml:space="preserve"> </w:t>
      </w:r>
      <w:r w:rsidR="00CF1E54" w:rsidRPr="006A652D">
        <w:rPr>
          <w:rFonts w:ascii="Arial" w:hAnsi="Arial" w:cs="Arial"/>
          <w:color w:val="1F497D" w:themeColor="text2"/>
          <w:lang w:val="en-US"/>
        </w:rPr>
        <w:t xml:space="preserve">o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cron</w:t>
      </w:r>
      <w:r w:rsidR="00CF1E54" w:rsidRPr="006A652D">
        <w:rPr>
          <w:rFonts w:ascii="Arial" w:hAnsi="Arial" w:cs="Arial"/>
          <w:color w:val="1F497D" w:themeColor="text2"/>
          <w:lang w:val="en-US"/>
        </w:rPr>
        <w:t>ograma</w:t>
      </w:r>
      <w:proofErr w:type="spellEnd"/>
      <w:r w:rsidR="00CF1E54" w:rsidRPr="006A652D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="00CF1E54" w:rsidRPr="006A652D">
        <w:rPr>
          <w:rFonts w:ascii="Arial" w:hAnsi="Arial" w:cs="Arial"/>
          <w:color w:val="1F497D" w:themeColor="text2"/>
          <w:lang w:val="en-US"/>
        </w:rPr>
        <w:t>recursos</w:t>
      </w:r>
      <w:proofErr w:type="spellEnd"/>
      <w:r w:rsidR="00CF1E54" w:rsidRPr="006A652D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="00CF1E54" w:rsidRPr="006A652D">
        <w:rPr>
          <w:rFonts w:ascii="Arial" w:hAnsi="Arial" w:cs="Arial"/>
          <w:color w:val="1F497D" w:themeColor="text2"/>
          <w:lang w:val="en-US"/>
        </w:rPr>
        <w:t>riscos</w:t>
      </w:r>
      <w:proofErr w:type="spellEnd"/>
      <w:r w:rsidR="00CF1E54" w:rsidRPr="006A652D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="00CF1E54" w:rsidRPr="006A652D">
        <w:rPr>
          <w:rFonts w:ascii="Arial" w:hAnsi="Arial" w:cs="Arial"/>
          <w:color w:val="1F497D" w:themeColor="text2"/>
          <w:lang w:val="en-US"/>
        </w:rPr>
        <w:t>outra</w:t>
      </w:r>
      <w:r w:rsidRPr="006A652D">
        <w:rPr>
          <w:rFonts w:ascii="Arial" w:hAnsi="Arial" w:cs="Arial"/>
          <w:color w:val="1F497D" w:themeColor="text2"/>
          <w:lang w:val="en-US"/>
        </w:rPr>
        <w:t>s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CF1E54" w:rsidRPr="006A652D">
        <w:rPr>
          <w:rFonts w:ascii="Arial" w:hAnsi="Arial" w:cs="Arial"/>
          <w:color w:val="1F497D" w:themeColor="text2"/>
          <w:lang w:val="en-US"/>
        </w:rPr>
        <w:t>restrições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são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avaliados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, </w:t>
      </w:r>
      <w:ins w:id="228" w:author="Ricardo Pietrobon" w:date="2014-03-26T07:31:00Z">
        <w:r w:rsidR="004C203D">
          <w:rPr>
            <w:rFonts w:ascii="Arial" w:hAnsi="Arial" w:cs="Arial"/>
            <w:color w:val="1F497D" w:themeColor="text2"/>
            <w:lang w:val="en-US"/>
          </w:rPr>
          <w:t xml:space="preserve">e </w:t>
        </w:r>
        <w:proofErr w:type="spellStart"/>
        <w:r w:rsidR="004C203D">
          <w:rPr>
            <w:rFonts w:ascii="Arial" w:hAnsi="Arial" w:cs="Arial"/>
            <w:color w:val="1F497D" w:themeColor="text2"/>
            <w:lang w:val="en-US"/>
          </w:rPr>
          <w:t>depois</w:t>
        </w:r>
        <w:proofErr w:type="spell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  <w:proofErr w:type="spellStart"/>
        <w:proofErr w:type="gramStart"/>
        <w:r w:rsidR="004C203D">
          <w:rPr>
            <w:rFonts w:ascii="Arial" w:hAnsi="Arial" w:cs="Arial"/>
            <w:color w:val="1F497D" w:themeColor="text2"/>
            <w:lang w:val="en-US"/>
          </w:rPr>
          <w:t>estes</w:t>
        </w:r>
        <w:proofErr w:type="spellEnd"/>
        <w:proofErr w:type="gram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  <w:proofErr w:type="spellStart"/>
        <w:r w:rsidR="004C203D">
          <w:rPr>
            <w:rFonts w:ascii="Arial" w:hAnsi="Arial" w:cs="Arial"/>
            <w:color w:val="1F497D" w:themeColor="text2"/>
            <w:lang w:val="en-US"/>
          </w:rPr>
          <w:t>são</w:t>
        </w:r>
        <w:proofErr w:type="spellEnd"/>
        <w:r w:rsidR="004C203D">
          <w:rPr>
            <w:rFonts w:ascii="Arial" w:hAnsi="Arial" w:cs="Arial"/>
            <w:color w:val="1F497D" w:themeColor="text2"/>
            <w:lang w:val="en-US"/>
          </w:rPr>
          <w:t xml:space="preserve"> </w:t>
        </w:r>
      </w:ins>
      <w:proofErr w:type="spellStart"/>
      <w:r w:rsidRPr="006A652D">
        <w:rPr>
          <w:rFonts w:ascii="Arial" w:hAnsi="Arial" w:cs="Arial"/>
          <w:color w:val="1F497D" w:themeColor="text2"/>
          <w:lang w:val="en-US"/>
        </w:rPr>
        <w:t>mensurados</w:t>
      </w:r>
      <w:proofErr w:type="spellEnd"/>
      <w:del w:id="229" w:author="Ricardo Pietrobon" w:date="2014-03-26T07:31:00Z">
        <w:r w:rsidRPr="006A652D" w:rsidDel="004C203D">
          <w:rPr>
            <w:rFonts w:ascii="Arial" w:hAnsi="Arial" w:cs="Arial"/>
            <w:color w:val="1F497D" w:themeColor="text2"/>
            <w:lang w:val="en-US"/>
          </w:rPr>
          <w:delText>,</w:delText>
        </w:r>
      </w:del>
      <w:r w:rsidRPr="006A652D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especialmente</w:t>
      </w:r>
      <w:proofErr w:type="spellEnd"/>
      <w:r w:rsidRPr="006A652D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6A652D">
        <w:rPr>
          <w:rFonts w:ascii="Arial" w:hAnsi="Arial" w:cs="Arial"/>
          <w:color w:val="1F497D" w:themeColor="text2"/>
          <w:lang w:val="en-US"/>
        </w:rPr>
        <w:t>controlad</w:t>
      </w:r>
      <w:r w:rsidR="00CF1E54" w:rsidRPr="006A652D">
        <w:rPr>
          <w:rFonts w:ascii="Arial" w:hAnsi="Arial" w:cs="Arial"/>
          <w:color w:val="1F497D" w:themeColor="text2"/>
          <w:lang w:val="en-US"/>
        </w:rPr>
        <w:t>os</w:t>
      </w:r>
      <w:proofErr w:type="spellEnd"/>
      <w:r w:rsidR="00CF1E54" w:rsidRPr="006A652D">
        <w:rPr>
          <w:rFonts w:ascii="Arial" w:hAnsi="Arial" w:cs="Arial"/>
          <w:color w:val="1F497D" w:themeColor="text2"/>
          <w:lang w:val="en-US"/>
        </w:rPr>
        <w:t>.</w:t>
      </w:r>
    </w:p>
    <w:p w14:paraId="264A78CA" w14:textId="77777777" w:rsidR="00F944CF" w:rsidRPr="00F944CF" w:rsidRDefault="00F944CF" w:rsidP="00E73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30" w:author="Ricardo Pietrobon" w:date="2014-03-26T07:17:00Z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3A69088C" w14:textId="2A4B23CA" w:rsidR="00F944CF" w:rsidRPr="00F944CF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31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F944CF">
        <w:rPr>
          <w:rFonts w:ascii="Arial" w:hAnsi="Arial" w:cs="Arial"/>
          <w:lang w:val="en-US"/>
        </w:rPr>
        <w:t>We are part of a self-managing team that allows people to be creative, innovative, and acknowledged for their expertise.</w:t>
      </w:r>
    </w:p>
    <w:p w14:paraId="552E059D" w14:textId="15962B32" w:rsidR="00F944CF" w:rsidRPr="00CF1E54" w:rsidRDefault="00CF1E54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32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Nós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f</w:t>
      </w:r>
      <w:r w:rsidR="00F944CF" w:rsidRPr="00CF1E54">
        <w:rPr>
          <w:rFonts w:ascii="Arial" w:hAnsi="Arial" w:cs="Arial"/>
          <w:color w:val="1F497D" w:themeColor="text2"/>
          <w:lang w:val="en-US"/>
        </w:rPr>
        <w:t>azemos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parte de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uma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 w:rsidRPr="00CF1E54">
        <w:rPr>
          <w:rFonts w:ascii="Arial" w:hAnsi="Arial" w:cs="Arial"/>
          <w:color w:val="1F497D" w:themeColor="text2"/>
          <w:lang w:val="en-US"/>
        </w:rPr>
        <w:t>com</w:t>
      </w:r>
      <w:proofErr w:type="gram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r w:rsidR="00F944CF" w:rsidRPr="00CF1E54">
        <w:rPr>
          <w:rFonts w:ascii="Arial" w:hAnsi="Arial" w:cs="Arial"/>
          <w:color w:val="1F497D" w:themeColor="text2"/>
          <w:lang w:val="en-US"/>
        </w:rPr>
        <w:t>auto-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gestão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permite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às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pessoas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criatividade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inova</w:t>
      </w:r>
      <w:r w:rsidRPr="00CF1E54">
        <w:rPr>
          <w:rFonts w:ascii="Arial" w:hAnsi="Arial" w:cs="Arial"/>
          <w:color w:val="1F497D" w:themeColor="text2"/>
          <w:lang w:val="en-US"/>
        </w:rPr>
        <w:t>ção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>
        <w:rPr>
          <w:rFonts w:ascii="Arial" w:hAnsi="Arial" w:cs="Arial"/>
          <w:color w:val="1F497D" w:themeColor="text2"/>
          <w:lang w:val="en-US"/>
        </w:rPr>
        <w:t>reconhi</w:t>
      </w:r>
      <w:r w:rsidRPr="00CF1E54">
        <w:rPr>
          <w:rFonts w:ascii="Arial" w:hAnsi="Arial" w:cs="Arial"/>
          <w:color w:val="1F497D" w:themeColor="text2"/>
          <w:lang w:val="en-US"/>
        </w:rPr>
        <w:t>mento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pela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sua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F944CF" w:rsidRPr="00CF1E54">
        <w:rPr>
          <w:rFonts w:ascii="Arial" w:hAnsi="Arial" w:cs="Arial"/>
          <w:color w:val="1F497D" w:themeColor="text2"/>
          <w:lang w:val="en-US"/>
        </w:rPr>
        <w:t>competência</w:t>
      </w:r>
      <w:proofErr w:type="spellEnd"/>
      <w:r w:rsidR="00F944CF" w:rsidRPr="00CF1E54">
        <w:rPr>
          <w:rFonts w:ascii="Arial" w:hAnsi="Arial" w:cs="Arial"/>
          <w:color w:val="1F497D" w:themeColor="text2"/>
          <w:lang w:val="en-US"/>
        </w:rPr>
        <w:t>.</w:t>
      </w:r>
    </w:p>
    <w:p w14:paraId="1FA8C1FE" w14:textId="77777777" w:rsidR="00F944CF" w:rsidRPr="00F944CF" w:rsidRDefault="00F944CF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33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634F9A09" w14:textId="363B8C3F" w:rsidR="00CF1E54" w:rsidRPr="00CF1E54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34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CF1E54">
        <w:rPr>
          <w:rFonts w:ascii="Arial" w:hAnsi="Arial" w:cs="Arial"/>
          <w:lang w:val="en-US"/>
        </w:rPr>
        <w:t>We work cross-functionally</w:t>
      </w:r>
      <w:ins w:id="235" w:author="Ricardo Pietrobon" w:date="2014-03-26T07:29:00Z">
        <w:r w:rsidR="004C203D">
          <w:rPr>
            <w:rFonts w:ascii="Arial" w:hAnsi="Arial" w:cs="Arial"/>
            <w:lang w:val="en-US"/>
          </w:rPr>
          <w:t xml:space="preserve">, </w:t>
        </w:r>
      </w:ins>
      <w:del w:id="236" w:author="Ricardo Pietrobon" w:date="2014-03-26T07:29:00Z">
        <w:r w:rsidRPr="00CF1E54" w:rsidDel="004C203D">
          <w:rPr>
            <w:rFonts w:ascii="Arial" w:hAnsi="Arial" w:cs="Arial"/>
            <w:lang w:val="en-US"/>
          </w:rPr>
          <w:delText xml:space="preserve"> and </w:delText>
        </w:r>
      </w:del>
      <w:r w:rsidRPr="00CF1E54">
        <w:rPr>
          <w:rFonts w:ascii="Arial" w:hAnsi="Arial" w:cs="Arial"/>
          <w:lang w:val="en-US"/>
        </w:rPr>
        <w:t>allow</w:t>
      </w:r>
      <w:ins w:id="237" w:author="Ricardo Pietrobon" w:date="2014-03-26T07:29:00Z">
        <w:r w:rsidR="004C203D">
          <w:rPr>
            <w:rFonts w:ascii="Arial" w:hAnsi="Arial" w:cs="Arial"/>
            <w:lang w:val="en-US"/>
          </w:rPr>
          <w:t>ing</w:t>
        </w:r>
      </w:ins>
      <w:del w:id="238" w:author="Ricardo Pietrobon" w:date="2014-03-26T07:29:00Z">
        <w:r w:rsidRPr="00CF1E54" w:rsidDel="004C203D">
          <w:rPr>
            <w:rFonts w:ascii="Arial" w:hAnsi="Arial" w:cs="Arial"/>
            <w:lang w:val="en-US"/>
          </w:rPr>
          <w:delText>s</w:delText>
        </w:r>
      </w:del>
      <w:r w:rsidRPr="00CF1E54">
        <w:rPr>
          <w:rFonts w:ascii="Arial" w:hAnsi="Arial" w:cs="Arial"/>
          <w:lang w:val="en-US"/>
        </w:rPr>
        <w:t xml:space="preserve"> team members to learn new skills and to grow by teaching others.</w:t>
      </w:r>
    </w:p>
    <w:p w14:paraId="6CC4BCD2" w14:textId="4E3DCF68" w:rsidR="00CF1E54" w:rsidRPr="008C23D5" w:rsidRDefault="00CF1E54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39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Traba</w:t>
      </w:r>
      <w:r w:rsidR="008C23D5" w:rsidRPr="008C23D5">
        <w:rPr>
          <w:rFonts w:ascii="Arial" w:hAnsi="Arial" w:cs="Arial"/>
          <w:color w:val="1F497D" w:themeColor="text2"/>
          <w:lang w:val="en-US"/>
        </w:rPr>
        <w:t>lhamos</w:t>
      </w:r>
      <w:proofErr w:type="spellEnd"/>
      <w:r w:rsidR="008C23D5" w:rsidRPr="008C23D5">
        <w:rPr>
          <w:rFonts w:ascii="Arial" w:hAnsi="Arial" w:cs="Arial"/>
          <w:color w:val="1F497D" w:themeColor="text2"/>
          <w:lang w:val="en-US"/>
        </w:rPr>
        <w:t xml:space="preserve"> </w:t>
      </w:r>
      <w:commentRangeStart w:id="240"/>
      <w:r w:rsidR="004D79E4">
        <w:rPr>
          <w:rFonts w:ascii="Arial" w:hAnsi="Arial" w:cs="Arial"/>
          <w:color w:val="1F497D" w:themeColor="text2"/>
          <w:lang w:val="en-US"/>
        </w:rPr>
        <w:t>inter-</w:t>
      </w:r>
      <w:proofErr w:type="spellStart"/>
      <w:r w:rsidR="008C23D5" w:rsidRPr="008C23D5">
        <w:rPr>
          <w:rFonts w:ascii="Arial" w:hAnsi="Arial" w:cs="Arial"/>
          <w:color w:val="1F497D" w:themeColor="text2"/>
          <w:lang w:val="en-US"/>
        </w:rPr>
        <w:t>funcionalmente</w:t>
      </w:r>
      <w:proofErr w:type="spellEnd"/>
      <w:r w:rsidR="008C23D5" w:rsidRPr="008C23D5">
        <w:rPr>
          <w:rFonts w:ascii="Arial" w:hAnsi="Arial" w:cs="Arial"/>
          <w:color w:val="1F497D" w:themeColor="text2"/>
          <w:lang w:val="en-US"/>
        </w:rPr>
        <w:t xml:space="preserve"> </w:t>
      </w:r>
      <w:commentRangeEnd w:id="240"/>
      <w:r w:rsidR="004D79E4">
        <w:rPr>
          <w:rStyle w:val="CommentReference"/>
        </w:rPr>
        <w:commentReference w:id="240"/>
      </w:r>
      <w:r w:rsidR="008C23D5" w:rsidRPr="008C23D5">
        <w:rPr>
          <w:rFonts w:ascii="Arial" w:hAnsi="Arial" w:cs="Arial"/>
          <w:color w:val="1F497D" w:themeColor="text2"/>
          <w:lang w:val="en-US"/>
        </w:rPr>
        <w:t xml:space="preserve">e </w:t>
      </w:r>
      <w:proofErr w:type="spellStart"/>
      <w:r w:rsidR="008C23D5" w:rsidRPr="008C23D5">
        <w:rPr>
          <w:rFonts w:ascii="Arial" w:hAnsi="Arial" w:cs="Arial"/>
          <w:color w:val="1F497D" w:themeColor="text2"/>
          <w:lang w:val="en-US"/>
        </w:rPr>
        <w:t>permitimos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que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os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membros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da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8C23D5" w:rsidRPr="008C23D5">
        <w:rPr>
          <w:rFonts w:ascii="Arial" w:hAnsi="Arial" w:cs="Arial"/>
          <w:color w:val="1F497D" w:themeColor="text2"/>
          <w:lang w:val="en-US"/>
        </w:rPr>
        <w:t>aprendam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novas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habilidades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e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cres</w:t>
      </w:r>
      <w:r w:rsidR="008C23D5" w:rsidRPr="008C23D5">
        <w:rPr>
          <w:rFonts w:ascii="Arial" w:hAnsi="Arial" w:cs="Arial"/>
          <w:color w:val="1F497D" w:themeColor="text2"/>
          <w:lang w:val="en-US"/>
        </w:rPr>
        <w:t>çam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por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ensinar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8C23D5">
        <w:rPr>
          <w:rFonts w:ascii="Arial" w:hAnsi="Arial" w:cs="Arial"/>
          <w:color w:val="1F497D" w:themeColor="text2"/>
          <w:lang w:val="en-US"/>
        </w:rPr>
        <w:t>os</w:t>
      </w:r>
      <w:proofErr w:type="spellEnd"/>
      <w:r w:rsidRPr="008C23D5">
        <w:rPr>
          <w:rFonts w:ascii="Arial" w:hAnsi="Arial" w:cs="Arial"/>
          <w:color w:val="1F497D" w:themeColor="text2"/>
          <w:lang w:val="en-US"/>
        </w:rPr>
        <w:t xml:space="preserve"> outros.</w:t>
      </w:r>
    </w:p>
    <w:p w14:paraId="7BB17AA8" w14:textId="77777777" w:rsidR="00CF1E54" w:rsidRDefault="00CF1E54" w:rsidP="00E73B44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41" w:author="Ricardo Pietrobon" w:date="2014-03-26T07:17:00Z">
          <w:pPr>
            <w:pStyle w:val="ListParagraph"/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jc w:val="both"/>
          </w:pPr>
        </w:pPrChange>
      </w:pPr>
    </w:p>
    <w:p w14:paraId="3ADDF12B" w14:textId="0C859CCC" w:rsidR="004E57DA" w:rsidRDefault="004E57DA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lang w:val="en-US"/>
        </w:rPr>
        <w:pPrChange w:id="242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r w:rsidRPr="00CF1E54">
        <w:rPr>
          <w:rFonts w:ascii="Arial" w:hAnsi="Arial" w:cs="Arial"/>
          <w:lang w:val="en-US"/>
        </w:rPr>
        <w:t xml:space="preserve">We strictly follow a hierarchy and the role of each team is very </w:t>
      </w:r>
      <w:proofErr w:type="gramStart"/>
      <w:r w:rsidRPr="00CF1E54">
        <w:rPr>
          <w:rFonts w:ascii="Arial" w:hAnsi="Arial" w:cs="Arial"/>
          <w:lang w:val="en-US"/>
        </w:rPr>
        <w:t>well</w:t>
      </w:r>
      <w:ins w:id="243" w:author="Ricardo Pietrobon" w:date="2014-03-26T07:29:00Z">
        <w:r w:rsidR="004C203D">
          <w:rPr>
            <w:rFonts w:ascii="Arial" w:hAnsi="Arial" w:cs="Arial"/>
            <w:lang w:val="en-US"/>
          </w:rPr>
          <w:t>-</w:t>
        </w:r>
      </w:ins>
      <w:proofErr w:type="gramEnd"/>
      <w:del w:id="244" w:author="Ricardo Pietrobon" w:date="2014-03-26T07:29:00Z">
        <w:r w:rsidRPr="00CF1E54" w:rsidDel="004C203D">
          <w:rPr>
            <w:rFonts w:ascii="Arial" w:hAnsi="Arial" w:cs="Arial"/>
            <w:lang w:val="en-US"/>
          </w:rPr>
          <w:delText xml:space="preserve"> </w:delText>
        </w:r>
      </w:del>
      <w:r w:rsidRPr="00CF1E54">
        <w:rPr>
          <w:rFonts w:ascii="Arial" w:hAnsi="Arial" w:cs="Arial"/>
          <w:lang w:val="en-US"/>
        </w:rPr>
        <w:t>defined.</w:t>
      </w:r>
    </w:p>
    <w:p w14:paraId="62BB81DB" w14:textId="462F9626" w:rsidR="00CF1E54" w:rsidRPr="00CF1E54" w:rsidRDefault="00CF1E54" w:rsidP="00E73B44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color w:val="1F497D" w:themeColor="text2"/>
          <w:lang w:val="en-US"/>
        </w:rPr>
        <w:pPrChange w:id="245" w:author="Ricardo Pietrobon" w:date="2014-03-26T07:17:00Z">
          <w:pPr>
            <w:pStyle w:val="ListParagraph"/>
            <w:widowControl w:val="0"/>
            <w:numPr>
              <w:numId w:val="2"/>
            </w:numPr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ind w:hanging="360"/>
            <w:jc w:val="both"/>
          </w:pPr>
        </w:pPrChange>
      </w:pP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Seguimos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rigorosamente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a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hierarquia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e</w:t>
      </w:r>
      <w:r>
        <w:rPr>
          <w:rFonts w:ascii="Arial" w:hAnsi="Arial" w:cs="Arial"/>
          <w:color w:val="1F497D" w:themeColor="text2"/>
          <w:lang w:val="en-US"/>
        </w:rPr>
        <w:t xml:space="preserve"> </w:t>
      </w:r>
      <w:r w:rsidRPr="00CF1E54">
        <w:rPr>
          <w:rFonts w:ascii="Arial" w:hAnsi="Arial" w:cs="Arial"/>
          <w:color w:val="1F497D" w:themeColor="text2"/>
          <w:lang w:val="en-US"/>
        </w:rPr>
        <w:t xml:space="preserve">o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papel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de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cada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r>
        <w:rPr>
          <w:rFonts w:ascii="Arial" w:hAnsi="Arial" w:cs="Arial"/>
          <w:color w:val="1F497D" w:themeColor="text2"/>
          <w:lang w:val="en-US"/>
        </w:rPr>
        <w:t xml:space="preserve">um </w:t>
      </w:r>
      <w:proofErr w:type="spellStart"/>
      <w:proofErr w:type="gramStart"/>
      <w:r>
        <w:rPr>
          <w:rFonts w:ascii="Arial" w:hAnsi="Arial" w:cs="Arial"/>
          <w:color w:val="1F497D" w:themeColor="text2"/>
          <w:lang w:val="en-US"/>
        </w:rPr>
        <w:t>na</w:t>
      </w:r>
      <w:proofErr w:type="spellEnd"/>
      <w:proofErr w:type="gram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equipe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é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muito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bem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CF1E54">
        <w:rPr>
          <w:rFonts w:ascii="Arial" w:hAnsi="Arial" w:cs="Arial"/>
          <w:color w:val="1F497D" w:themeColor="text2"/>
          <w:lang w:val="en-US"/>
        </w:rPr>
        <w:t>defini</w:t>
      </w:r>
      <w:r>
        <w:rPr>
          <w:rFonts w:ascii="Arial" w:hAnsi="Arial" w:cs="Arial"/>
          <w:color w:val="1F497D" w:themeColor="text2"/>
          <w:lang w:val="en-US"/>
        </w:rPr>
        <w:t>do</w:t>
      </w:r>
      <w:proofErr w:type="spellEnd"/>
      <w:r w:rsidRPr="00CF1E54">
        <w:rPr>
          <w:rFonts w:ascii="Arial" w:hAnsi="Arial" w:cs="Arial"/>
          <w:color w:val="1F497D" w:themeColor="text2"/>
          <w:lang w:val="en-US"/>
        </w:rPr>
        <w:t>.</w:t>
      </w:r>
    </w:p>
    <w:p w14:paraId="6F79D8C2" w14:textId="77777777" w:rsidR="00E44643" w:rsidRDefault="00E44643" w:rsidP="00E73B44"/>
    <w:sectPr w:rsidR="00E44643" w:rsidSect="00E446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brina Pereira" w:date="2014-03-26T07:14:00Z" w:initials="SP">
    <w:p w14:paraId="307D7806" w14:textId="77777777" w:rsidR="004C203D" w:rsidRDefault="004C203D">
      <w:pPr>
        <w:pStyle w:val="CommentText"/>
      </w:pPr>
      <w:r>
        <w:rPr>
          <w:rStyle w:val="CommentReference"/>
        </w:rPr>
        <w:annotationRef/>
      </w:r>
      <w:r>
        <w:t>Como traduzir?</w:t>
      </w:r>
    </w:p>
    <w:p w14:paraId="4B7B3737" w14:textId="77777777" w:rsidR="004C203D" w:rsidRDefault="004C203D">
      <w:pPr>
        <w:pStyle w:val="CommentText"/>
      </w:pPr>
    </w:p>
    <w:p w14:paraId="51020E66" w14:textId="56EF3B97" w:rsidR="004C203D" w:rsidRDefault="004C203D">
      <w:pPr>
        <w:pStyle w:val="CommentText"/>
      </w:pPr>
      <w:r>
        <w:t>Pessoas envolvidas</w:t>
      </w:r>
    </w:p>
  </w:comment>
  <w:comment w:id="96" w:author="Ricardo Pietrobon" w:date="2014-03-26T07:25:00Z" w:initials="RP">
    <w:p w14:paraId="0DA40087" w14:textId="649B981C" w:rsidR="004C203D" w:rsidRDefault="004C203D">
      <w:pPr>
        <w:pStyle w:val="CommentText"/>
      </w:pPr>
      <w:r>
        <w:rPr>
          <w:rStyle w:val="CommentReference"/>
        </w:rPr>
        <w:annotationRef/>
      </w:r>
      <w:proofErr w:type="spellStart"/>
      <w:r>
        <w:t>So</w:t>
      </w:r>
      <w:proofErr w:type="spellEnd"/>
      <w:r>
        <w:t xml:space="preserve"> pra ter certeza, como você vê esse item em relação à metodologia </w:t>
      </w:r>
      <w:proofErr w:type="spellStart"/>
      <w:r>
        <w:t>Agile</w:t>
      </w:r>
      <w:proofErr w:type="spellEnd"/>
      <w:r>
        <w:t xml:space="preserve">? </w:t>
      </w:r>
    </w:p>
  </w:comment>
  <w:comment w:id="204" w:author="Ricardo Pietrobon" w:date="2014-03-26T07:32:00Z" w:initials="RP">
    <w:p w14:paraId="58BCAA7D" w14:textId="2DC337B1" w:rsidR="004C203D" w:rsidRDefault="004C203D">
      <w:pPr>
        <w:pStyle w:val="CommentText"/>
      </w:pPr>
      <w:r>
        <w:rPr>
          <w:rStyle w:val="CommentReference"/>
        </w:rPr>
        <w:annotationRef/>
      </w:r>
      <w:r>
        <w:t xml:space="preserve">Acho que essa frase está incompleta. Coloquei um fim possível </w:t>
      </w:r>
    </w:p>
  </w:comment>
  <w:comment w:id="240" w:author="Sabrina Pereira" w:date="2014-03-26T07:30:00Z" w:initials="SP">
    <w:p w14:paraId="258014F8" w14:textId="77777777" w:rsidR="004C203D" w:rsidRDefault="004C203D">
      <w:pPr>
        <w:pStyle w:val="CommentText"/>
      </w:pPr>
      <w:r>
        <w:rPr>
          <w:rStyle w:val="CommentReference"/>
        </w:rPr>
        <w:annotationRef/>
      </w:r>
      <w:proofErr w:type="spellStart"/>
      <w:r>
        <w:t>Traduão</w:t>
      </w:r>
      <w:proofErr w:type="spellEnd"/>
      <w:r>
        <w:t>??</w:t>
      </w:r>
    </w:p>
    <w:p w14:paraId="3DB13DE5" w14:textId="77777777" w:rsidR="004C203D" w:rsidRDefault="004C203D">
      <w:pPr>
        <w:pStyle w:val="CommentText"/>
      </w:pPr>
    </w:p>
    <w:p w14:paraId="344AA146" w14:textId="53A03ED3" w:rsidR="004C203D" w:rsidRDefault="004C203D">
      <w:pPr>
        <w:pStyle w:val="CommentText"/>
      </w:pPr>
      <w:r>
        <w:t>O Joao vai saber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4238"/>
    <w:multiLevelType w:val="hybridMultilevel"/>
    <w:tmpl w:val="CBA03F00"/>
    <w:lvl w:ilvl="0" w:tplc="731A4D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1B9E"/>
    <w:multiLevelType w:val="hybridMultilevel"/>
    <w:tmpl w:val="74F6925C"/>
    <w:lvl w:ilvl="0" w:tplc="8A1832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F11"/>
    <w:multiLevelType w:val="hybridMultilevel"/>
    <w:tmpl w:val="CC6618A8"/>
    <w:lvl w:ilvl="0" w:tplc="8A18323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DA"/>
    <w:rsid w:val="0005135E"/>
    <w:rsid w:val="0008427A"/>
    <w:rsid w:val="000B3A43"/>
    <w:rsid w:val="000C47BF"/>
    <w:rsid w:val="001E507B"/>
    <w:rsid w:val="00267508"/>
    <w:rsid w:val="002D3004"/>
    <w:rsid w:val="002F7047"/>
    <w:rsid w:val="00306747"/>
    <w:rsid w:val="003725D0"/>
    <w:rsid w:val="003B48AE"/>
    <w:rsid w:val="003C6D3D"/>
    <w:rsid w:val="003D7A6E"/>
    <w:rsid w:val="004C203D"/>
    <w:rsid w:val="004D79E4"/>
    <w:rsid w:val="004E57DA"/>
    <w:rsid w:val="005D3971"/>
    <w:rsid w:val="005F0E7C"/>
    <w:rsid w:val="00694C1E"/>
    <w:rsid w:val="006A652D"/>
    <w:rsid w:val="006C692D"/>
    <w:rsid w:val="00716514"/>
    <w:rsid w:val="007404F4"/>
    <w:rsid w:val="0078357E"/>
    <w:rsid w:val="007F09E9"/>
    <w:rsid w:val="008C23D5"/>
    <w:rsid w:val="00991318"/>
    <w:rsid w:val="009C058A"/>
    <w:rsid w:val="009C4C83"/>
    <w:rsid w:val="00A43813"/>
    <w:rsid w:val="00A459C8"/>
    <w:rsid w:val="00A45B33"/>
    <w:rsid w:val="00B704CE"/>
    <w:rsid w:val="00BC6539"/>
    <w:rsid w:val="00C02133"/>
    <w:rsid w:val="00C45ECA"/>
    <w:rsid w:val="00CF1E54"/>
    <w:rsid w:val="00CF40FB"/>
    <w:rsid w:val="00D15D41"/>
    <w:rsid w:val="00E039ED"/>
    <w:rsid w:val="00E13394"/>
    <w:rsid w:val="00E44643"/>
    <w:rsid w:val="00E73B44"/>
    <w:rsid w:val="00F2055E"/>
    <w:rsid w:val="00F20643"/>
    <w:rsid w:val="00F9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5AE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5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7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7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3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5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7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7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7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B4A04-3385-6742-8B7A-FFFA3FF1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1468</Words>
  <Characters>8374</Characters>
  <Application>Microsoft Macintosh Word</Application>
  <DocSecurity>0</DocSecurity>
  <Lines>69</Lines>
  <Paragraphs>19</Paragraphs>
  <ScaleCrop>false</ScaleCrop>
  <Company>HCor</Company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Pereira</dc:creator>
  <cp:keywords/>
  <dc:description/>
  <cp:lastModifiedBy>Ricardo Pietrobon</cp:lastModifiedBy>
  <cp:revision>21</cp:revision>
  <dcterms:created xsi:type="dcterms:W3CDTF">2014-03-26T00:10:00Z</dcterms:created>
  <dcterms:modified xsi:type="dcterms:W3CDTF">2014-03-26T10:37:00Z</dcterms:modified>
</cp:coreProperties>
</file>